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6DD56" w14:textId="77777777" w:rsidR="00C6483D" w:rsidRPr="00DF17B6" w:rsidRDefault="00C6483D" w:rsidP="000B7A48">
      <w:pPr>
        <w:pStyle w:val="Title"/>
      </w:pPr>
    </w:p>
    <w:p w14:paraId="4FB62C4B" w14:textId="77777777" w:rsidR="006E5FFF" w:rsidRDefault="006E5FFF" w:rsidP="000B7A48">
      <w:pPr>
        <w:pStyle w:val="Title"/>
      </w:pPr>
    </w:p>
    <w:p w14:paraId="1ACE236C" w14:textId="77777777" w:rsidR="006E5FFF" w:rsidRDefault="006E5FFF" w:rsidP="000B7A48">
      <w:pPr>
        <w:pStyle w:val="Title"/>
      </w:pPr>
    </w:p>
    <w:p w14:paraId="7131A878" w14:textId="7680D2A4" w:rsidR="00990631" w:rsidRPr="00A811D2" w:rsidRDefault="00B347C1" w:rsidP="000B7A48">
      <w:pPr>
        <w:pStyle w:val="Title"/>
      </w:pPr>
      <w:proofErr w:type="spellStart"/>
      <w:r>
        <w:t>XenServer</w:t>
      </w:r>
      <w:proofErr w:type="spellEnd"/>
      <w:r w:rsidR="00031C44">
        <w:t xml:space="preserve"> 8</w:t>
      </w:r>
      <w:r>
        <w:t xml:space="preserve"> </w:t>
      </w:r>
      <w:del w:id="1" w:author="SHU LIU （刘姝）" w:date="2023-10-25T12:56:00Z">
        <w:r w:rsidR="00430144" w:rsidDel="001F4943">
          <w:delText>Stream</w:delText>
        </w:r>
        <w:r w:rsidR="00D1502A" w:rsidDel="001F4943">
          <w:delText xml:space="preserve"> </w:delText>
        </w:r>
      </w:del>
      <w:r w:rsidR="00457833">
        <w:t>Shared Storage</w:t>
      </w:r>
      <w:r w:rsidR="00D1502A">
        <w:t xml:space="preserve"> Verification Form</w:t>
      </w:r>
    </w:p>
    <w:p w14:paraId="1918F351" w14:textId="77777777" w:rsidR="00CE72A1" w:rsidRPr="00A811D2" w:rsidRDefault="00CE72A1" w:rsidP="00CE72A1">
      <w:pPr>
        <w:rPr>
          <w:sz w:val="32"/>
          <w:szCs w:val="32"/>
        </w:rPr>
      </w:pPr>
    </w:p>
    <w:p w14:paraId="6D3B174E" w14:textId="77777777" w:rsidR="00C6483D" w:rsidRPr="00A811D2" w:rsidRDefault="00C6483D" w:rsidP="006A719B"/>
    <w:p w14:paraId="0EFA03F9" w14:textId="77777777" w:rsidR="00C6483D" w:rsidRPr="00A811D2" w:rsidRDefault="00C6483D" w:rsidP="006A719B"/>
    <w:p w14:paraId="28772C05" w14:textId="77777777" w:rsidR="00C6483D" w:rsidRPr="00A811D2" w:rsidRDefault="00C6483D" w:rsidP="006A719B"/>
    <w:p w14:paraId="7EE07702" w14:textId="77777777" w:rsidR="00C6483D" w:rsidRPr="00A811D2" w:rsidRDefault="00C6483D" w:rsidP="006A719B"/>
    <w:p w14:paraId="0442749A" w14:textId="47E19D02" w:rsidR="00C6483D" w:rsidRPr="00A811D2" w:rsidRDefault="00DC2928" w:rsidP="006A719B">
      <w:r>
        <w:t xml:space="preserve">Published </w:t>
      </w:r>
      <w:del w:id="2" w:author="SHU LIU （刘姝）" w:date="2023-10-25T12:56:00Z">
        <w:r w:rsidR="00430144" w:rsidDel="001F4943">
          <w:delText>Dec</w:delText>
        </w:r>
      </w:del>
      <w:ins w:id="3" w:author="SHU LIU （刘姝）" w:date="2023-10-25T12:56:00Z">
        <w:r w:rsidR="001F4943">
          <w:t>Oct</w:t>
        </w:r>
      </w:ins>
      <w:r w:rsidR="00D1502A">
        <w:t>, 202</w:t>
      </w:r>
      <w:ins w:id="4" w:author="SHU LIU （刘姝）" w:date="2023-10-25T12:56:00Z">
        <w:r w:rsidR="001F4943">
          <w:t>3</w:t>
        </w:r>
      </w:ins>
      <w:del w:id="5" w:author="SHU LIU （刘姝）" w:date="2023-10-25T12:56:00Z">
        <w:r w:rsidR="00B347C1" w:rsidDel="001F4943">
          <w:delText>2</w:delText>
        </w:r>
      </w:del>
      <w:r w:rsidR="00C6483D" w:rsidRPr="00A811D2">
        <w:br/>
      </w:r>
      <w:del w:id="6" w:author="SHU LIU （刘姝）" w:date="2023-10-25T12:56:00Z">
        <w:r w:rsidR="00D1502A" w:rsidDel="001F4943">
          <w:delText>2.</w:delText>
        </w:r>
        <w:r w:rsidR="00430144" w:rsidDel="001F4943">
          <w:delText>2</w:delText>
        </w:r>
      </w:del>
      <w:ins w:id="7" w:author="SHU LIU （刘姝）" w:date="2023-10-25T12:56:00Z">
        <w:r w:rsidR="001F4943">
          <w:t>8.3.1</w:t>
        </w:r>
      </w:ins>
      <w:r w:rsidR="00C6483D" w:rsidRPr="00A811D2">
        <w:t xml:space="preserve"> </w:t>
      </w:r>
      <w:proofErr w:type="gramStart"/>
      <w:r w:rsidR="00C6483D" w:rsidRPr="00A811D2">
        <w:t>Edition</w:t>
      </w:r>
      <w:proofErr w:type="gramEnd"/>
    </w:p>
    <w:p w14:paraId="047FE894" w14:textId="77777777" w:rsidR="00C6483D" w:rsidRPr="00A811D2" w:rsidRDefault="00C6483D"/>
    <w:p w14:paraId="3A0A24D2" w14:textId="77777777" w:rsidR="00C6483D" w:rsidRPr="00A811D2" w:rsidRDefault="00C6483D">
      <w:r w:rsidRPr="00A811D2">
        <w:br w:type="page"/>
      </w:r>
    </w:p>
    <w:p w14:paraId="323368D4" w14:textId="77777777" w:rsidR="002767AC" w:rsidRDefault="002767AC" w:rsidP="000B7A48">
      <w:pPr>
        <w:pStyle w:val="Heading1"/>
      </w:pPr>
      <w:r>
        <w:lastRenderedPageBreak/>
        <w:t>Verification Results Form</w:t>
      </w:r>
    </w:p>
    <w:p w14:paraId="79494D00" w14:textId="77777777" w:rsidR="00973E7B" w:rsidRPr="00973E7B" w:rsidRDefault="00973E7B" w:rsidP="00973E7B"/>
    <w:tbl>
      <w:tblPr>
        <w:tblStyle w:val="TableGrid"/>
        <w:tblW w:w="0" w:type="auto"/>
        <w:tblLook w:val="04A0" w:firstRow="1" w:lastRow="0" w:firstColumn="1" w:lastColumn="0" w:noHBand="0" w:noVBand="1"/>
      </w:tblPr>
      <w:tblGrid>
        <w:gridCol w:w="3256"/>
        <w:gridCol w:w="6054"/>
      </w:tblGrid>
      <w:tr w:rsidR="00F723FA" w14:paraId="25A31FCC" w14:textId="77777777" w:rsidTr="00F723FA">
        <w:tc>
          <w:tcPr>
            <w:tcW w:w="3256" w:type="dxa"/>
          </w:tcPr>
          <w:p w14:paraId="0C1BFDDA" w14:textId="6B09D0CC" w:rsidR="00F723FA" w:rsidRDefault="00B347C1" w:rsidP="002767AC">
            <w:proofErr w:type="spellStart"/>
            <w:r>
              <w:t>XenServer</w:t>
            </w:r>
            <w:proofErr w:type="spellEnd"/>
            <w:r w:rsidR="00F723FA">
              <w:t xml:space="preserve"> product tested</w:t>
            </w:r>
          </w:p>
        </w:tc>
        <w:sdt>
          <w:sdtPr>
            <w:id w:val="1172223705"/>
            <w:placeholder>
              <w:docPart w:val="3EC2DAD14D40494ABE7142CB8663809B"/>
            </w:placeholder>
            <w:showingPlcHdr/>
            <w:text/>
          </w:sdtPr>
          <w:sdtContent>
            <w:tc>
              <w:tcPr>
                <w:tcW w:w="6054" w:type="dxa"/>
              </w:tcPr>
              <w:p w14:paraId="28E6499F" w14:textId="77777777" w:rsidR="00F723FA" w:rsidRDefault="002C34BA" w:rsidP="002767AC">
                <w:r w:rsidRPr="0009785A">
                  <w:rPr>
                    <w:rStyle w:val="PlaceholderText"/>
                  </w:rPr>
                  <w:t>Click or tap here to enter text.</w:t>
                </w:r>
              </w:p>
            </w:tc>
          </w:sdtContent>
        </w:sdt>
      </w:tr>
      <w:tr w:rsidR="00F723FA" w14:paraId="4300E5DD" w14:textId="77777777" w:rsidTr="00F723FA">
        <w:tc>
          <w:tcPr>
            <w:tcW w:w="3256" w:type="dxa"/>
          </w:tcPr>
          <w:p w14:paraId="7E079013" w14:textId="77777777" w:rsidR="00F723FA" w:rsidRDefault="00F723FA" w:rsidP="002767AC">
            <w:r>
              <w:t>Company name</w:t>
            </w:r>
          </w:p>
        </w:tc>
        <w:sdt>
          <w:sdtPr>
            <w:id w:val="35702748"/>
            <w:placeholder>
              <w:docPart w:val="FAA43AB4135D4450965AF8E4C05FD9EF"/>
            </w:placeholder>
            <w:showingPlcHdr/>
            <w:text/>
          </w:sdtPr>
          <w:sdtContent>
            <w:tc>
              <w:tcPr>
                <w:tcW w:w="6054" w:type="dxa"/>
              </w:tcPr>
              <w:p w14:paraId="032F273C" w14:textId="77777777" w:rsidR="00F723FA" w:rsidRDefault="002C34BA" w:rsidP="002767AC">
                <w:r w:rsidRPr="0009785A">
                  <w:rPr>
                    <w:rStyle w:val="PlaceholderText"/>
                  </w:rPr>
                  <w:t>Click or tap here to enter text.</w:t>
                </w:r>
              </w:p>
            </w:tc>
          </w:sdtContent>
        </w:sdt>
      </w:tr>
      <w:tr w:rsidR="00F723FA" w14:paraId="5094CB38" w14:textId="77777777" w:rsidTr="00F723FA">
        <w:tc>
          <w:tcPr>
            <w:tcW w:w="3256" w:type="dxa"/>
          </w:tcPr>
          <w:p w14:paraId="147F2A8E" w14:textId="77777777" w:rsidR="00F723FA" w:rsidRDefault="00F723FA" w:rsidP="002767AC">
            <w:r>
              <w:t>Address</w:t>
            </w:r>
          </w:p>
        </w:tc>
        <w:sdt>
          <w:sdtPr>
            <w:id w:val="-1127772828"/>
            <w:placeholder>
              <w:docPart w:val="FB54ABD732484438B4DBC4F607ED5F15"/>
            </w:placeholder>
            <w:showingPlcHdr/>
            <w:text w:multiLine="1"/>
          </w:sdtPr>
          <w:sdtContent>
            <w:tc>
              <w:tcPr>
                <w:tcW w:w="6054" w:type="dxa"/>
              </w:tcPr>
              <w:p w14:paraId="6D9036D7" w14:textId="77777777" w:rsidR="00F723FA" w:rsidRDefault="002C34BA" w:rsidP="002767AC">
                <w:r w:rsidRPr="0009785A">
                  <w:rPr>
                    <w:rStyle w:val="PlaceholderText"/>
                  </w:rPr>
                  <w:t>Click or tap here to enter text.</w:t>
                </w:r>
              </w:p>
            </w:tc>
          </w:sdtContent>
        </w:sdt>
      </w:tr>
      <w:tr w:rsidR="00F723FA" w14:paraId="0DC82F2D" w14:textId="77777777" w:rsidTr="00F723FA">
        <w:tc>
          <w:tcPr>
            <w:tcW w:w="3256" w:type="dxa"/>
          </w:tcPr>
          <w:p w14:paraId="7744F995" w14:textId="77777777" w:rsidR="00F723FA" w:rsidRDefault="00F723FA" w:rsidP="002767AC">
            <w:r>
              <w:t>Contact name</w:t>
            </w:r>
          </w:p>
        </w:tc>
        <w:sdt>
          <w:sdtPr>
            <w:id w:val="-1937739732"/>
            <w:placeholder>
              <w:docPart w:val="C6D744D937834A839E77C077083ADB40"/>
            </w:placeholder>
            <w:showingPlcHdr/>
            <w:text/>
          </w:sdtPr>
          <w:sdtContent>
            <w:tc>
              <w:tcPr>
                <w:tcW w:w="6054" w:type="dxa"/>
              </w:tcPr>
              <w:p w14:paraId="2C27CBF5" w14:textId="77777777" w:rsidR="00F723FA" w:rsidRDefault="002C34BA" w:rsidP="002767AC">
                <w:r w:rsidRPr="0009785A">
                  <w:rPr>
                    <w:rStyle w:val="PlaceholderText"/>
                  </w:rPr>
                  <w:t>Click or tap here to enter text.</w:t>
                </w:r>
              </w:p>
            </w:tc>
          </w:sdtContent>
        </w:sdt>
      </w:tr>
      <w:tr w:rsidR="00F723FA" w14:paraId="6A86F269" w14:textId="77777777" w:rsidTr="00F723FA">
        <w:tc>
          <w:tcPr>
            <w:tcW w:w="3256" w:type="dxa"/>
          </w:tcPr>
          <w:p w14:paraId="53C69B87" w14:textId="77777777" w:rsidR="00F723FA" w:rsidRDefault="00F723FA" w:rsidP="002767AC">
            <w:r>
              <w:t xml:space="preserve">Title </w:t>
            </w:r>
          </w:p>
        </w:tc>
        <w:sdt>
          <w:sdtPr>
            <w:id w:val="-1819793328"/>
            <w:placeholder>
              <w:docPart w:val="060CFC61E5A44682A933742DA99BAFD5"/>
            </w:placeholder>
            <w:showingPlcHdr/>
            <w:text/>
          </w:sdtPr>
          <w:sdtContent>
            <w:tc>
              <w:tcPr>
                <w:tcW w:w="6054" w:type="dxa"/>
              </w:tcPr>
              <w:p w14:paraId="05495D24" w14:textId="77777777" w:rsidR="00F723FA" w:rsidRDefault="002C34BA" w:rsidP="002767AC">
                <w:r w:rsidRPr="0009785A">
                  <w:rPr>
                    <w:rStyle w:val="PlaceholderText"/>
                  </w:rPr>
                  <w:t>Click or tap here to enter text.</w:t>
                </w:r>
              </w:p>
            </w:tc>
          </w:sdtContent>
        </w:sdt>
      </w:tr>
      <w:tr w:rsidR="00F723FA" w14:paraId="412310FF" w14:textId="77777777" w:rsidTr="00F723FA">
        <w:tc>
          <w:tcPr>
            <w:tcW w:w="3256" w:type="dxa"/>
          </w:tcPr>
          <w:p w14:paraId="560E9929" w14:textId="77777777" w:rsidR="00F723FA" w:rsidRDefault="00F723FA" w:rsidP="002767AC">
            <w:r>
              <w:t>Telephone</w:t>
            </w:r>
          </w:p>
        </w:tc>
        <w:sdt>
          <w:sdtPr>
            <w:id w:val="-588228909"/>
            <w:placeholder>
              <w:docPart w:val="B26AF547B67B471EBD9428D204C59C4D"/>
            </w:placeholder>
            <w:showingPlcHdr/>
            <w:text/>
          </w:sdtPr>
          <w:sdtContent>
            <w:tc>
              <w:tcPr>
                <w:tcW w:w="6054" w:type="dxa"/>
              </w:tcPr>
              <w:p w14:paraId="09168CC5" w14:textId="77777777" w:rsidR="00F723FA" w:rsidRDefault="002C34BA" w:rsidP="002767AC">
                <w:r w:rsidRPr="0009785A">
                  <w:rPr>
                    <w:rStyle w:val="PlaceholderText"/>
                  </w:rPr>
                  <w:t>Click or tap here to enter text.</w:t>
                </w:r>
              </w:p>
            </w:tc>
          </w:sdtContent>
        </w:sdt>
      </w:tr>
      <w:tr w:rsidR="00F723FA" w14:paraId="2E4551F1" w14:textId="77777777" w:rsidTr="00F723FA">
        <w:tc>
          <w:tcPr>
            <w:tcW w:w="3256" w:type="dxa"/>
          </w:tcPr>
          <w:p w14:paraId="794FDFA6" w14:textId="77777777" w:rsidR="00F723FA" w:rsidRDefault="00F723FA" w:rsidP="002767AC">
            <w:r>
              <w:t>Email address</w:t>
            </w:r>
          </w:p>
        </w:tc>
        <w:sdt>
          <w:sdtPr>
            <w:id w:val="1120182534"/>
            <w:placeholder>
              <w:docPart w:val="8E7B130134874AADA8FF4B1905F6B035"/>
            </w:placeholder>
            <w:showingPlcHdr/>
            <w:text/>
          </w:sdtPr>
          <w:sdtContent>
            <w:tc>
              <w:tcPr>
                <w:tcW w:w="6054" w:type="dxa"/>
              </w:tcPr>
              <w:p w14:paraId="0843DB6B" w14:textId="77777777" w:rsidR="00F723FA" w:rsidRDefault="002C34BA" w:rsidP="002767AC">
                <w:r w:rsidRPr="0009785A">
                  <w:rPr>
                    <w:rStyle w:val="PlaceholderText"/>
                  </w:rPr>
                  <w:t>Click or tap here to enter text.</w:t>
                </w:r>
              </w:p>
            </w:tc>
          </w:sdtContent>
        </w:sdt>
      </w:tr>
      <w:tr w:rsidR="00F723FA" w14:paraId="48FBCE2F" w14:textId="77777777" w:rsidTr="00F723FA">
        <w:tc>
          <w:tcPr>
            <w:tcW w:w="3256" w:type="dxa"/>
          </w:tcPr>
          <w:p w14:paraId="34655BA0" w14:textId="77777777" w:rsidR="00F723FA" w:rsidRDefault="00F723FA" w:rsidP="002767AC">
            <w:r>
              <w:t>Submission date</w:t>
            </w:r>
          </w:p>
        </w:tc>
        <w:sdt>
          <w:sdtPr>
            <w:id w:val="205607477"/>
            <w:placeholder>
              <w:docPart w:val="92C9F5AEEA0D4020A9AD3E528C3983E2"/>
            </w:placeholder>
            <w:showingPlcHdr/>
            <w:date>
              <w:dateFormat w:val="dd/MM/yyyy"/>
              <w:lid w:val="en-GB"/>
              <w:storeMappedDataAs w:val="dateTime"/>
              <w:calendar w:val="gregorian"/>
            </w:date>
          </w:sdtPr>
          <w:sdtContent>
            <w:tc>
              <w:tcPr>
                <w:tcW w:w="6054" w:type="dxa"/>
              </w:tcPr>
              <w:p w14:paraId="2F78D122" w14:textId="77777777" w:rsidR="00F723FA" w:rsidRDefault="002C34BA" w:rsidP="002767AC">
                <w:r w:rsidRPr="0009785A">
                  <w:rPr>
                    <w:rStyle w:val="PlaceholderText"/>
                  </w:rPr>
                  <w:t>Click or tap to enter a date.</w:t>
                </w:r>
              </w:p>
            </w:tc>
          </w:sdtContent>
        </w:sdt>
      </w:tr>
    </w:tbl>
    <w:p w14:paraId="7F21A9D3" w14:textId="77777777" w:rsidR="002767AC" w:rsidRDefault="002767AC" w:rsidP="002767AC"/>
    <w:p w14:paraId="497D122A" w14:textId="29B3608B" w:rsidR="00340A6F" w:rsidRPr="006D2DC7" w:rsidRDefault="002767AC" w:rsidP="002767AC">
      <w:r>
        <w:t xml:space="preserve">The following has been vendor-verified to be compatible with the above </w:t>
      </w:r>
      <w:proofErr w:type="spellStart"/>
      <w:r w:rsidR="00B347C1">
        <w:t>XenServer</w:t>
      </w:r>
      <w:proofErr w:type="spellEnd"/>
      <w:r>
        <w:t xml:space="preserve"> product based upon successful testing when using the prescribed </w:t>
      </w:r>
      <w:proofErr w:type="spellStart"/>
      <w:r w:rsidR="00B347C1">
        <w:t>XenServer</w:t>
      </w:r>
      <w:proofErr w:type="spellEnd"/>
      <w:r>
        <w:t xml:space="preserve"> testing checklist as of:</w:t>
      </w:r>
    </w:p>
    <w:p w14:paraId="5E2EC1AD" w14:textId="77777777" w:rsidR="00FE3CD1" w:rsidRPr="00FF1219" w:rsidRDefault="002767AC" w:rsidP="002767AC">
      <w:pPr>
        <w:rPr>
          <w:rFonts w:ascii="Public Sans SemiBold" w:hAnsi="Public Sans SemiBold"/>
        </w:rPr>
      </w:pPr>
      <w:r w:rsidRPr="00FF1219">
        <w:rPr>
          <w:rFonts w:ascii="Public Sans SemiBold" w:hAnsi="Public Sans SemiBold"/>
        </w:rPr>
        <w:t>Product Name:</w:t>
      </w:r>
      <w:r w:rsidR="002C34BA">
        <w:rPr>
          <w:rFonts w:ascii="Public Sans SemiBold" w:hAnsi="Public Sans SemiBold"/>
        </w:rPr>
        <w:t xml:space="preserve"> </w:t>
      </w:r>
      <w:sdt>
        <w:sdtPr>
          <w:rPr>
            <w:rFonts w:ascii="Public Sans SemiBold" w:hAnsi="Public Sans SemiBold"/>
          </w:rPr>
          <w:id w:val="226963283"/>
          <w:placeholder>
            <w:docPart w:val="791A5093C7EE490F8A4FBCC2661758E8"/>
          </w:placeholder>
          <w:showingPlcHdr/>
          <w:text w:multiLine="1"/>
        </w:sdtPr>
        <w:sdtContent>
          <w:r w:rsidR="002C34BA" w:rsidRPr="0009785A">
            <w:rPr>
              <w:rStyle w:val="PlaceholderText"/>
            </w:rPr>
            <w:t>Click or tap here to enter text.</w:t>
          </w:r>
        </w:sdtContent>
      </w:sdt>
    </w:p>
    <w:p w14:paraId="42C903AE" w14:textId="77777777" w:rsidR="002767AC" w:rsidRPr="00FF1219" w:rsidRDefault="00FE3CD1" w:rsidP="002767AC">
      <w:pPr>
        <w:rPr>
          <w:rFonts w:ascii="Public Sans SemiBold" w:hAnsi="Public Sans SemiBold"/>
        </w:rPr>
      </w:pPr>
      <w:r w:rsidRPr="00FF1219">
        <w:rPr>
          <w:rFonts w:ascii="Public Sans SemiBold" w:hAnsi="Public Sans SemiBold"/>
        </w:rPr>
        <w:t>Versions</w:t>
      </w:r>
      <w:r w:rsidR="002767AC" w:rsidRPr="00FF1219">
        <w:rPr>
          <w:rFonts w:ascii="Public Sans SemiBold" w:hAnsi="Public Sans SemiBold"/>
        </w:rPr>
        <w:t xml:space="preserve">:  </w:t>
      </w:r>
      <w:r w:rsidR="002C34BA">
        <w:rPr>
          <w:rFonts w:ascii="Public Sans SemiBold" w:hAnsi="Public Sans SemiBold"/>
        </w:rPr>
        <w:t xml:space="preserve"> </w:t>
      </w:r>
      <w:sdt>
        <w:sdtPr>
          <w:rPr>
            <w:rFonts w:ascii="Public Sans SemiBold" w:hAnsi="Public Sans SemiBold"/>
          </w:rPr>
          <w:id w:val="-577836524"/>
          <w:placeholder>
            <w:docPart w:val="20E4CFBD8D454399B0365FB27222B6CC"/>
          </w:placeholder>
          <w:showingPlcHdr/>
          <w:text w:multiLine="1"/>
        </w:sdtPr>
        <w:sdtContent>
          <w:r w:rsidR="002C34BA" w:rsidRPr="0009785A">
            <w:rPr>
              <w:rStyle w:val="PlaceholderText"/>
            </w:rPr>
            <w:t>Click or tap here to enter text.</w:t>
          </w:r>
        </w:sdtContent>
      </w:sdt>
      <w:r w:rsidR="002767AC" w:rsidRPr="00FF1219">
        <w:rPr>
          <w:rFonts w:ascii="Public Sans SemiBold" w:hAnsi="Public Sans SemiBold"/>
        </w:rPr>
        <w:tab/>
        <w:t xml:space="preserve">     </w:t>
      </w:r>
    </w:p>
    <w:p w14:paraId="349F1163" w14:textId="77777777" w:rsidR="002767AC" w:rsidRPr="00FF1219" w:rsidRDefault="00FE3CD1" w:rsidP="002767AC">
      <w:pPr>
        <w:rPr>
          <w:rFonts w:ascii="Public Sans SemiBold" w:hAnsi="Public Sans SemiBold"/>
        </w:rPr>
      </w:pPr>
      <w:r w:rsidRPr="00FF1219">
        <w:rPr>
          <w:rFonts w:ascii="Public Sans SemiBold" w:hAnsi="Public Sans SemiBold"/>
        </w:rPr>
        <w:t>Unique Features</w:t>
      </w:r>
      <w:r w:rsidR="002767AC" w:rsidRPr="00FF1219">
        <w:rPr>
          <w:rFonts w:ascii="Public Sans SemiBold" w:hAnsi="Public Sans SemiBold"/>
        </w:rPr>
        <w:t xml:space="preserve">: </w:t>
      </w:r>
      <w:sdt>
        <w:sdtPr>
          <w:rPr>
            <w:rFonts w:ascii="Public Sans SemiBold" w:hAnsi="Public Sans SemiBold"/>
          </w:rPr>
          <w:id w:val="1706910929"/>
          <w:placeholder>
            <w:docPart w:val="3B9F660C7F3D4445A6997DED6DE01300"/>
          </w:placeholder>
          <w:showingPlcHdr/>
          <w:text w:multiLine="1"/>
        </w:sdtPr>
        <w:sdtContent>
          <w:r w:rsidR="002C34BA" w:rsidRPr="002C34BA">
            <w:rPr>
              <w:rStyle w:val="PlaceholderText"/>
            </w:rPr>
            <w:t>List the unique features that your product/solution offers over the competition.</w:t>
          </w:r>
        </w:sdtContent>
      </w:sdt>
      <w:r w:rsidR="002767AC" w:rsidRPr="00FF1219">
        <w:rPr>
          <w:rFonts w:ascii="Public Sans SemiBold" w:hAnsi="Public Sans SemiBold"/>
        </w:rPr>
        <w:t xml:space="preserve"> </w:t>
      </w:r>
      <w:r w:rsidR="002767AC" w:rsidRPr="00FF1219">
        <w:rPr>
          <w:rFonts w:ascii="Public Sans SemiBold" w:hAnsi="Public Sans SemiBold"/>
        </w:rPr>
        <w:tab/>
        <w:t xml:space="preserve">     </w:t>
      </w:r>
    </w:p>
    <w:p w14:paraId="556AE160" w14:textId="77777777" w:rsidR="002767AC" w:rsidRPr="00FF1219" w:rsidRDefault="00FE3CD1" w:rsidP="002767AC">
      <w:pPr>
        <w:rPr>
          <w:rFonts w:ascii="Public Sans SemiBold" w:hAnsi="Public Sans SemiBold"/>
        </w:rPr>
      </w:pPr>
      <w:r w:rsidRPr="00FF1219">
        <w:rPr>
          <w:rFonts w:ascii="Public Sans SemiBold" w:hAnsi="Public Sans SemiBold"/>
        </w:rPr>
        <w:t>Value Propos</w:t>
      </w:r>
      <w:r w:rsidR="00971C42" w:rsidRPr="00FF1219">
        <w:rPr>
          <w:rFonts w:ascii="Public Sans SemiBold" w:hAnsi="Public Sans SemiBold"/>
        </w:rPr>
        <w:t>i</w:t>
      </w:r>
      <w:r w:rsidRPr="00FF1219">
        <w:rPr>
          <w:rFonts w:ascii="Public Sans SemiBold" w:hAnsi="Public Sans SemiBold"/>
        </w:rPr>
        <w:t>tion</w:t>
      </w:r>
      <w:r w:rsidR="002767AC" w:rsidRPr="00FF1219">
        <w:rPr>
          <w:rFonts w:ascii="Public Sans SemiBold" w:hAnsi="Public Sans SemiBold"/>
        </w:rPr>
        <w:t xml:space="preserve">:  </w:t>
      </w:r>
      <w:sdt>
        <w:sdtPr>
          <w:rPr>
            <w:rFonts w:ascii="Public Sans SemiBold" w:hAnsi="Public Sans SemiBold"/>
          </w:rPr>
          <w:id w:val="1931461082"/>
          <w:placeholder>
            <w:docPart w:val="223DD650E5DF4C0E8C7853B4E4655B9F"/>
          </w:placeholder>
          <w:showingPlcHdr/>
          <w:text w:multiLine="1"/>
        </w:sdtPr>
        <w:sdtContent>
          <w:r w:rsidR="002C34BA" w:rsidRPr="002C34BA">
            <w:rPr>
              <w:rStyle w:val="PlaceholderText"/>
            </w:rPr>
            <w:t>Provide the reasons why customers buy your product/solution.</w:t>
          </w:r>
        </w:sdtContent>
      </w:sdt>
    </w:p>
    <w:p w14:paraId="0054F4A0" w14:textId="77777777" w:rsidR="002767AC" w:rsidRPr="00FF1219" w:rsidRDefault="00FE3CD1" w:rsidP="002767AC">
      <w:pPr>
        <w:rPr>
          <w:rFonts w:ascii="Public Sans SemiBold" w:hAnsi="Public Sans SemiBold"/>
        </w:rPr>
      </w:pPr>
      <w:r w:rsidRPr="00FF1219">
        <w:rPr>
          <w:rFonts w:ascii="Public Sans SemiBold" w:hAnsi="Public Sans SemiBold"/>
        </w:rPr>
        <w:t>Technical Contacts</w:t>
      </w:r>
      <w:r w:rsidR="002767AC" w:rsidRPr="00FF1219">
        <w:rPr>
          <w:rFonts w:ascii="Public Sans SemiBold" w:hAnsi="Public Sans SemiBold"/>
        </w:rPr>
        <w:t xml:space="preserve">:  </w:t>
      </w:r>
      <w:sdt>
        <w:sdtPr>
          <w:rPr>
            <w:rFonts w:ascii="Public Sans SemiBold" w:hAnsi="Public Sans SemiBold"/>
          </w:rPr>
          <w:id w:val="-503590445"/>
          <w:placeholder>
            <w:docPart w:val="566963CA075B4E25B7741E9E727B45C5"/>
          </w:placeholder>
          <w:showingPlcHdr/>
          <w:text w:multiLine="1"/>
        </w:sdtPr>
        <w:sdtContent>
          <w:r w:rsidR="002C34BA" w:rsidRPr="002C34BA">
            <w:rPr>
              <w:rStyle w:val="PlaceholderText"/>
            </w:rPr>
            <w:t>Provide the name and email address for one or more contacts in case of technical questions from our customers.</w:t>
          </w:r>
        </w:sdtContent>
      </w:sdt>
      <w:r w:rsidR="002767AC" w:rsidRPr="00FF1219">
        <w:rPr>
          <w:rFonts w:ascii="Public Sans SemiBold" w:hAnsi="Public Sans SemiBold"/>
        </w:rPr>
        <w:tab/>
        <w:t xml:space="preserve">     </w:t>
      </w:r>
    </w:p>
    <w:p w14:paraId="56393BF2" w14:textId="3F0A9D80" w:rsidR="002767AC" w:rsidRPr="00FF1219" w:rsidRDefault="00DA0DAE" w:rsidP="002767AC">
      <w:pPr>
        <w:rPr>
          <w:rFonts w:ascii="Public Sans SemiBold" w:hAnsi="Public Sans SemiBold"/>
        </w:rPr>
      </w:pPr>
      <w:r w:rsidRPr="00FF1219">
        <w:rPr>
          <w:rFonts w:ascii="Public Sans SemiBold" w:hAnsi="Public Sans SemiBold"/>
        </w:rPr>
        <w:t>Links</w:t>
      </w:r>
      <w:r w:rsidR="002767AC" w:rsidRPr="00FF1219">
        <w:rPr>
          <w:rFonts w:ascii="Public Sans SemiBold" w:hAnsi="Public Sans SemiBold"/>
        </w:rPr>
        <w:t xml:space="preserve"> to documentation</w:t>
      </w:r>
      <w:r w:rsidR="002C34BA">
        <w:rPr>
          <w:rFonts w:ascii="Public Sans SemiBold" w:hAnsi="Public Sans SemiBold"/>
        </w:rPr>
        <w:t xml:space="preserve">: </w:t>
      </w:r>
      <w:sdt>
        <w:sdtPr>
          <w:rPr>
            <w:rFonts w:ascii="Public Sans SemiBold" w:hAnsi="Public Sans SemiBold"/>
          </w:rPr>
          <w:id w:val="-1167327372"/>
          <w:placeholder>
            <w:docPart w:val="B5DDB7937B0149F5A87F72321E71D6DE"/>
          </w:placeholder>
          <w:text w:multiLine="1"/>
        </w:sdtPr>
        <w:sdtContent>
          <w:r w:rsidR="00B347C1" w:rsidRPr="00B347C1">
            <w:rPr>
              <w:rFonts w:ascii="Public Sans SemiBold" w:hAnsi="Public Sans SemiBold"/>
            </w:rPr>
            <w:t xml:space="preserve">Provide links to any demonstration videos on your website that show how your product/solution works with </w:t>
          </w:r>
          <w:proofErr w:type="spellStart"/>
          <w:r w:rsidR="00B347C1" w:rsidRPr="00B347C1">
            <w:rPr>
              <w:rFonts w:ascii="Public Sans SemiBold" w:hAnsi="Public Sans SemiBold"/>
            </w:rPr>
            <w:t>XenServer</w:t>
          </w:r>
          <w:proofErr w:type="spellEnd"/>
          <w:r w:rsidR="00B347C1" w:rsidRPr="00B347C1">
            <w:rPr>
              <w:rFonts w:ascii="Public Sans SemiBold" w:hAnsi="Public Sans SemiBold"/>
            </w:rPr>
            <w:t xml:space="preserve"> products.</w:t>
          </w:r>
        </w:sdtContent>
      </w:sdt>
      <w:r w:rsidR="002767AC" w:rsidRPr="00FF1219">
        <w:rPr>
          <w:rFonts w:ascii="Public Sans SemiBold" w:hAnsi="Public Sans SemiBold"/>
        </w:rPr>
        <w:t xml:space="preserve">     </w:t>
      </w:r>
    </w:p>
    <w:p w14:paraId="6CBD97FE" w14:textId="3471FB47" w:rsidR="002767AC" w:rsidRPr="00FF1219" w:rsidRDefault="00DA0DAE" w:rsidP="002767AC">
      <w:pPr>
        <w:rPr>
          <w:rFonts w:ascii="Public Sans SemiBold" w:hAnsi="Public Sans SemiBold"/>
        </w:rPr>
      </w:pPr>
      <w:r w:rsidRPr="00FF1219">
        <w:rPr>
          <w:rFonts w:ascii="Public Sans SemiBold" w:hAnsi="Public Sans SemiBold"/>
        </w:rPr>
        <w:t>Links to demonstration video</w:t>
      </w:r>
      <w:r w:rsidR="002767AC" w:rsidRPr="00FF1219">
        <w:rPr>
          <w:rFonts w:ascii="Public Sans SemiBold" w:hAnsi="Public Sans SemiBold"/>
        </w:rPr>
        <w:t xml:space="preserve">:  </w:t>
      </w:r>
      <w:sdt>
        <w:sdtPr>
          <w:rPr>
            <w:rFonts w:ascii="Public Sans SemiBold" w:hAnsi="Public Sans SemiBold"/>
          </w:rPr>
          <w:id w:val="-191384543"/>
          <w:placeholder>
            <w:docPart w:val="E86C4B8E70524FD89F67637DF9319D70"/>
          </w:placeholder>
          <w:text w:multiLine="1"/>
        </w:sdtPr>
        <w:sdtContent>
          <w:r w:rsidR="00B347C1" w:rsidRPr="00B347C1">
            <w:rPr>
              <w:rFonts w:ascii="Public Sans SemiBold" w:hAnsi="Public Sans SemiBold"/>
            </w:rPr>
            <w:t xml:space="preserve">Provide links to any demonstration videos on your website that show how your product/solution works with </w:t>
          </w:r>
          <w:proofErr w:type="spellStart"/>
          <w:r w:rsidR="00B347C1" w:rsidRPr="00B347C1">
            <w:rPr>
              <w:rFonts w:ascii="Public Sans SemiBold" w:hAnsi="Public Sans SemiBold"/>
            </w:rPr>
            <w:t>XenServer</w:t>
          </w:r>
          <w:proofErr w:type="spellEnd"/>
          <w:r w:rsidR="00B347C1" w:rsidRPr="00B347C1">
            <w:rPr>
              <w:rFonts w:ascii="Public Sans SemiBold" w:hAnsi="Public Sans SemiBold"/>
            </w:rPr>
            <w:t xml:space="preserve"> products.</w:t>
          </w:r>
        </w:sdtContent>
      </w:sdt>
      <w:r w:rsidR="002767AC" w:rsidRPr="00FF1219">
        <w:rPr>
          <w:rFonts w:ascii="Public Sans SemiBold" w:hAnsi="Public Sans SemiBold"/>
        </w:rPr>
        <w:tab/>
        <w:t xml:space="preserve">     </w:t>
      </w:r>
    </w:p>
    <w:p w14:paraId="407CD4C6" w14:textId="77777777" w:rsidR="002767AC" w:rsidRPr="00FF1219" w:rsidRDefault="00DA0DAE" w:rsidP="002767AC">
      <w:pPr>
        <w:rPr>
          <w:rFonts w:ascii="Public Sans SemiBold" w:hAnsi="Public Sans SemiBold"/>
        </w:rPr>
      </w:pPr>
      <w:r w:rsidRPr="00FF1219">
        <w:rPr>
          <w:rFonts w:ascii="Public Sans SemiBold" w:hAnsi="Public Sans SemiBold"/>
        </w:rPr>
        <w:t>Links to company/product logo</w:t>
      </w:r>
      <w:r w:rsidR="002767AC" w:rsidRPr="00FF1219">
        <w:rPr>
          <w:rFonts w:ascii="Public Sans SemiBold" w:hAnsi="Public Sans SemiBold"/>
        </w:rPr>
        <w:t xml:space="preserve">: </w:t>
      </w:r>
      <w:sdt>
        <w:sdtPr>
          <w:rPr>
            <w:rFonts w:ascii="Public Sans SemiBold" w:hAnsi="Public Sans SemiBold"/>
          </w:rPr>
          <w:id w:val="1963065163"/>
          <w:placeholder>
            <w:docPart w:val="86460F1D6CAB40D4815563CEB62B9C2C"/>
          </w:placeholder>
          <w:showingPlcHdr/>
          <w:text w:multiLine="1"/>
        </w:sdtPr>
        <w:sdtContent>
          <w:r w:rsidR="002C34BA" w:rsidRPr="002C34BA">
            <w:rPr>
              <w:rStyle w:val="PlaceholderText"/>
            </w:rPr>
            <w:t>Provide one or more links to your company or product logos.</w:t>
          </w:r>
        </w:sdtContent>
      </w:sdt>
      <w:r w:rsidR="002767AC" w:rsidRPr="00FF1219">
        <w:rPr>
          <w:rFonts w:ascii="Public Sans SemiBold" w:hAnsi="Public Sans SemiBold"/>
        </w:rPr>
        <w:t xml:space="preserve"> </w:t>
      </w:r>
      <w:r w:rsidR="002767AC" w:rsidRPr="00FF1219">
        <w:rPr>
          <w:rFonts w:ascii="Public Sans SemiBold" w:hAnsi="Public Sans SemiBold"/>
        </w:rPr>
        <w:tab/>
        <w:t xml:space="preserve">     </w:t>
      </w:r>
    </w:p>
    <w:p w14:paraId="0FFB802E" w14:textId="77777777" w:rsidR="002767AC" w:rsidRPr="00FE3CD1" w:rsidRDefault="00DA0DAE" w:rsidP="002767AC">
      <w:pPr>
        <w:rPr>
          <w:b/>
        </w:rPr>
      </w:pPr>
      <w:r w:rsidRPr="00FF1219">
        <w:rPr>
          <w:rFonts w:ascii="Public Sans SemiBold" w:hAnsi="Public Sans SemiBold"/>
        </w:rPr>
        <w:t>Blog content</w:t>
      </w:r>
      <w:r w:rsidR="002767AC" w:rsidRPr="00FF1219">
        <w:rPr>
          <w:rFonts w:ascii="Public Sans SemiBold" w:hAnsi="Public Sans SemiBold"/>
        </w:rPr>
        <w:t xml:space="preserve">:  </w:t>
      </w:r>
      <w:sdt>
        <w:sdtPr>
          <w:rPr>
            <w:rFonts w:ascii="Public Sans SemiBold" w:hAnsi="Public Sans SemiBold"/>
          </w:rPr>
          <w:id w:val="-1890098795"/>
          <w:placeholder>
            <w:docPart w:val="ECBA2BCB1EA541EFBBD3CDE8126B7F59"/>
          </w:placeholder>
          <w:showingPlcHdr/>
          <w:text w:multiLine="1"/>
        </w:sdtPr>
        <w:sdtContent>
          <w:r w:rsidR="006D2DC7" w:rsidRPr="006D2DC7">
            <w:rPr>
              <w:rStyle w:val="PlaceholderText"/>
            </w:rPr>
            <w:t>Provide 2-3 paragraphs of content for a blog post. Citrix Ready posts on http://blogs.citrix.com after the products are certified.</w:t>
          </w:r>
        </w:sdtContent>
      </w:sdt>
      <w:r w:rsidR="002767AC" w:rsidRPr="00FE3CD1">
        <w:rPr>
          <w:b/>
        </w:rPr>
        <w:tab/>
        <w:t xml:space="preserve">     </w:t>
      </w:r>
    </w:p>
    <w:p w14:paraId="3E712CCB" w14:textId="77777777" w:rsidR="002767AC" w:rsidRDefault="002767AC" w:rsidP="002767AC"/>
    <w:p w14:paraId="16D0378C" w14:textId="77777777" w:rsidR="002767AC" w:rsidRPr="00B347C1" w:rsidRDefault="002767AC" w:rsidP="002767AC">
      <w:pPr>
        <w:rPr>
          <w:lang w:val="fr-FR"/>
        </w:rPr>
      </w:pPr>
      <w:proofErr w:type="spellStart"/>
      <w:proofErr w:type="gramStart"/>
      <w:r w:rsidRPr="00B347C1">
        <w:rPr>
          <w:lang w:val="fr-FR"/>
        </w:rPr>
        <w:t>Substrate</w:t>
      </w:r>
      <w:proofErr w:type="spellEnd"/>
      <w:r w:rsidRPr="00B347C1">
        <w:rPr>
          <w:lang w:val="fr-FR"/>
        </w:rPr>
        <w:t>:</w:t>
      </w:r>
      <w:proofErr w:type="gramEnd"/>
      <w:r w:rsidRPr="00B347C1">
        <w:rPr>
          <w:lang w:val="fr-FR"/>
        </w:rPr>
        <w:t xml:space="preserve"> (Fibre Channel, iSCSI, NFS, CIFS):      </w:t>
      </w:r>
    </w:p>
    <w:p w14:paraId="4CEFBA7E" w14:textId="77777777" w:rsidR="002767AC" w:rsidRDefault="002767AC" w:rsidP="002767AC">
      <w:r>
        <w:t xml:space="preserve">Vendor/product tested:  </w:t>
      </w:r>
      <w:sdt>
        <w:sdtPr>
          <w:id w:val="339203433"/>
          <w:placeholder>
            <w:docPart w:val="171ACD0D878B4C77A2B85D9888A5CF42"/>
          </w:placeholder>
          <w:showingPlcHdr/>
          <w:text/>
        </w:sdtPr>
        <w:sdtContent>
          <w:r w:rsidR="006D2DC7" w:rsidRPr="0009785A">
            <w:rPr>
              <w:rStyle w:val="PlaceholderText"/>
            </w:rPr>
            <w:t>Click or tap here to enter text.</w:t>
          </w:r>
        </w:sdtContent>
      </w:sdt>
      <w:r>
        <w:t xml:space="preserve">    </w:t>
      </w:r>
      <w:r w:rsidR="005B4B1B">
        <w:br/>
      </w:r>
      <w:r>
        <w:t xml:space="preserve">Firmware/software version tested: </w:t>
      </w:r>
      <w:sdt>
        <w:sdtPr>
          <w:id w:val="2081170979"/>
          <w:placeholder>
            <w:docPart w:val="8446517C9FFF45FAA8B6184E9DCED072"/>
          </w:placeholder>
          <w:showingPlcHdr/>
          <w:text/>
        </w:sdtPr>
        <w:sdtContent>
          <w:r w:rsidR="006D2DC7" w:rsidRPr="0009785A">
            <w:rPr>
              <w:rStyle w:val="PlaceholderText"/>
            </w:rPr>
            <w:t>Click or tap here to enter text.</w:t>
          </w:r>
        </w:sdtContent>
      </w:sdt>
      <w:r>
        <w:t xml:space="preserve">     </w:t>
      </w:r>
    </w:p>
    <w:p w14:paraId="23D25C4D" w14:textId="77777777" w:rsidR="002767AC" w:rsidRDefault="002767AC" w:rsidP="002767AC">
      <w:r>
        <w:lastRenderedPageBreak/>
        <w:t>Please provide the following details about the hardware used for testing:</w:t>
      </w:r>
    </w:p>
    <w:p w14:paraId="582BB85C" w14:textId="540F7362" w:rsidR="002767AC" w:rsidRDefault="00B347C1" w:rsidP="002767AC">
      <w:proofErr w:type="spellStart"/>
      <w:r>
        <w:t>XenServer</w:t>
      </w:r>
      <w:proofErr w:type="spellEnd"/>
      <w:r w:rsidR="005B4B1B">
        <w:t xml:space="preserve"> servers</w:t>
      </w:r>
      <w:r w:rsidR="002767AC">
        <w:t xml:space="preserve">: </w:t>
      </w:r>
    </w:p>
    <w:p w14:paraId="204C78B7" w14:textId="77777777" w:rsidR="002767AC" w:rsidRDefault="002767AC" w:rsidP="005B4B1B">
      <w:pPr>
        <w:pStyle w:val="ListParagraph"/>
        <w:numPr>
          <w:ilvl w:val="0"/>
          <w:numId w:val="37"/>
        </w:numPr>
      </w:pPr>
      <w:r>
        <w:t xml:space="preserve">System Make:  </w:t>
      </w:r>
      <w:sdt>
        <w:sdtPr>
          <w:id w:val="-1353258477"/>
          <w:placeholder>
            <w:docPart w:val="71BD6D492ED640CA8E13BCC342A898EC"/>
          </w:placeholder>
          <w:showingPlcHdr/>
          <w:text/>
        </w:sdtPr>
        <w:sdtContent>
          <w:r w:rsidR="006D2DC7" w:rsidRPr="0009785A">
            <w:rPr>
              <w:rStyle w:val="PlaceholderText"/>
            </w:rPr>
            <w:t>Click or tap here to enter text.</w:t>
          </w:r>
        </w:sdtContent>
      </w:sdt>
      <w:r>
        <w:t xml:space="preserve">      </w:t>
      </w:r>
    </w:p>
    <w:p w14:paraId="30BFCF69" w14:textId="77777777" w:rsidR="002767AC" w:rsidRDefault="002767AC" w:rsidP="005B4B1B">
      <w:pPr>
        <w:pStyle w:val="ListParagraph"/>
        <w:numPr>
          <w:ilvl w:val="0"/>
          <w:numId w:val="37"/>
        </w:numPr>
      </w:pPr>
      <w:r>
        <w:t xml:space="preserve">System Model: </w:t>
      </w:r>
      <w:sdt>
        <w:sdtPr>
          <w:id w:val="1327784540"/>
          <w:placeholder>
            <w:docPart w:val="6E0D6A3E87194B728D40393DCE7032BE"/>
          </w:placeholder>
          <w:showingPlcHdr/>
          <w:text/>
        </w:sdtPr>
        <w:sdtContent>
          <w:r w:rsidR="006D2DC7" w:rsidRPr="0009785A">
            <w:rPr>
              <w:rStyle w:val="PlaceholderText"/>
            </w:rPr>
            <w:t>Click or tap here to enter text.</w:t>
          </w:r>
        </w:sdtContent>
      </w:sdt>
      <w:r>
        <w:t xml:space="preserve">     </w:t>
      </w:r>
    </w:p>
    <w:p w14:paraId="4984BB32" w14:textId="77777777" w:rsidR="002767AC" w:rsidRDefault="002767AC" w:rsidP="005B4B1B">
      <w:pPr>
        <w:pStyle w:val="ListParagraph"/>
        <w:numPr>
          <w:ilvl w:val="0"/>
          <w:numId w:val="37"/>
        </w:numPr>
      </w:pPr>
      <w:r>
        <w:t xml:space="preserve">CPU Make/Model:  </w:t>
      </w:r>
      <w:sdt>
        <w:sdtPr>
          <w:id w:val="-597405153"/>
          <w:placeholder>
            <w:docPart w:val="AB377A9E92EF40CFA4D78BB2B3E22D3F"/>
          </w:placeholder>
          <w:showingPlcHdr/>
          <w:text/>
        </w:sdtPr>
        <w:sdtContent>
          <w:r w:rsidR="006D2DC7" w:rsidRPr="0009785A">
            <w:rPr>
              <w:rStyle w:val="PlaceholderText"/>
            </w:rPr>
            <w:t>Click or tap here to enter text.</w:t>
          </w:r>
        </w:sdtContent>
      </w:sdt>
      <w:r>
        <w:t xml:space="preserve">    </w:t>
      </w:r>
    </w:p>
    <w:p w14:paraId="040E5505" w14:textId="77777777" w:rsidR="002767AC" w:rsidRDefault="002767AC" w:rsidP="005B4B1B">
      <w:pPr>
        <w:pStyle w:val="ListParagraph"/>
        <w:numPr>
          <w:ilvl w:val="0"/>
          <w:numId w:val="37"/>
        </w:numPr>
      </w:pPr>
      <w:r>
        <w:t xml:space="preserve">Local Storage Controller Make/Model:  </w:t>
      </w:r>
      <w:sdt>
        <w:sdtPr>
          <w:id w:val="-829904860"/>
          <w:placeholder>
            <w:docPart w:val="1E507CBB510B4395AA61C59781A99BCC"/>
          </w:placeholder>
          <w:showingPlcHdr/>
          <w:text/>
        </w:sdtPr>
        <w:sdtContent>
          <w:r w:rsidR="006D2DC7" w:rsidRPr="0009785A">
            <w:rPr>
              <w:rStyle w:val="PlaceholderText"/>
            </w:rPr>
            <w:t>Click or tap here to enter text.</w:t>
          </w:r>
        </w:sdtContent>
      </w:sdt>
      <w:r>
        <w:t xml:space="preserve">    </w:t>
      </w:r>
    </w:p>
    <w:p w14:paraId="34E04ADA" w14:textId="77777777" w:rsidR="002767AC" w:rsidRDefault="002767AC" w:rsidP="002767AC">
      <w:r>
        <w:t>NIC (required for iSCSI, NFS and CIFS certifications):</w:t>
      </w:r>
    </w:p>
    <w:p w14:paraId="1BA46337" w14:textId="77777777" w:rsidR="002767AC" w:rsidRDefault="006D2DC7" w:rsidP="00987B92">
      <w:pPr>
        <w:pStyle w:val="ListParagraph"/>
        <w:numPr>
          <w:ilvl w:val="0"/>
          <w:numId w:val="38"/>
        </w:numPr>
      </w:pPr>
      <w:r>
        <w:t xml:space="preserve">NIC Make: </w:t>
      </w:r>
      <w:sdt>
        <w:sdtPr>
          <w:id w:val="-705796090"/>
          <w:placeholder>
            <w:docPart w:val="6922F2DA4D4C4DA1A7A3DC35FF5C84FB"/>
          </w:placeholder>
          <w:showingPlcHdr/>
          <w:text/>
        </w:sdtPr>
        <w:sdtContent>
          <w:r w:rsidRPr="0009785A">
            <w:rPr>
              <w:rStyle w:val="PlaceholderText"/>
            </w:rPr>
            <w:t>Click or tap here to enter text.</w:t>
          </w:r>
        </w:sdtContent>
      </w:sdt>
      <w:r w:rsidR="002767AC">
        <w:t xml:space="preserve">  </w:t>
      </w:r>
    </w:p>
    <w:p w14:paraId="0C7EFC8A" w14:textId="77777777" w:rsidR="002767AC" w:rsidRDefault="002767AC" w:rsidP="00987B92">
      <w:pPr>
        <w:pStyle w:val="ListParagraph"/>
        <w:numPr>
          <w:ilvl w:val="0"/>
          <w:numId w:val="38"/>
        </w:numPr>
      </w:pPr>
      <w:r>
        <w:t xml:space="preserve">NIC Model: </w:t>
      </w:r>
      <w:sdt>
        <w:sdtPr>
          <w:id w:val="91131876"/>
          <w:placeholder>
            <w:docPart w:val="86B0C8036056456A8968434FBAAC962B"/>
          </w:placeholder>
          <w:showingPlcHdr/>
          <w:text/>
        </w:sdtPr>
        <w:sdtContent>
          <w:r w:rsidR="006D2DC7" w:rsidRPr="0009785A">
            <w:rPr>
              <w:rStyle w:val="PlaceholderText"/>
            </w:rPr>
            <w:t>Click or tap here to enter text.</w:t>
          </w:r>
        </w:sdtContent>
      </w:sdt>
      <w:r>
        <w:t xml:space="preserve">       </w:t>
      </w:r>
    </w:p>
    <w:p w14:paraId="7EAAFF83" w14:textId="77777777" w:rsidR="002767AC" w:rsidRDefault="006D2DC7" w:rsidP="00987B92">
      <w:pPr>
        <w:pStyle w:val="ListParagraph"/>
        <w:numPr>
          <w:ilvl w:val="0"/>
          <w:numId w:val="38"/>
        </w:numPr>
      </w:pPr>
      <w:r>
        <w:t>Speed (</w:t>
      </w:r>
      <w:proofErr w:type="gramStart"/>
      <w:r>
        <w:t>e.g.</w:t>
      </w:r>
      <w:proofErr w:type="gramEnd"/>
      <w:r>
        <w:t xml:space="preserve"> 10Gb): </w:t>
      </w:r>
      <w:sdt>
        <w:sdtPr>
          <w:id w:val="1956597233"/>
          <w:placeholder>
            <w:docPart w:val="3441DC328C734604A9CE5CFC88396F0F"/>
          </w:placeholder>
          <w:showingPlcHdr/>
          <w:text/>
        </w:sdtPr>
        <w:sdtContent>
          <w:r w:rsidRPr="0009785A">
            <w:rPr>
              <w:rStyle w:val="PlaceholderText"/>
            </w:rPr>
            <w:t>Click or tap here to enter text.</w:t>
          </w:r>
        </w:sdtContent>
      </w:sdt>
      <w:r w:rsidR="002767AC">
        <w:t xml:space="preserve">    </w:t>
      </w:r>
    </w:p>
    <w:p w14:paraId="01194C70" w14:textId="77777777" w:rsidR="002767AC" w:rsidRDefault="002767AC" w:rsidP="00987B92">
      <w:pPr>
        <w:pStyle w:val="ListParagraph"/>
        <w:numPr>
          <w:ilvl w:val="0"/>
          <w:numId w:val="38"/>
        </w:numPr>
      </w:pPr>
      <w:r>
        <w:t xml:space="preserve">Driver name and version: </w:t>
      </w:r>
      <w:sdt>
        <w:sdtPr>
          <w:id w:val="1676921189"/>
          <w:placeholder>
            <w:docPart w:val="95FD9BEB9C11484083DC07CDD02D33B3"/>
          </w:placeholder>
          <w:showingPlcHdr/>
          <w:text/>
        </w:sdtPr>
        <w:sdtContent>
          <w:r w:rsidR="006D2DC7" w:rsidRPr="0009785A">
            <w:rPr>
              <w:rStyle w:val="PlaceholderText"/>
            </w:rPr>
            <w:t>Click or tap here to enter text.</w:t>
          </w:r>
        </w:sdtContent>
      </w:sdt>
      <w:r>
        <w:t xml:space="preserve">     </w:t>
      </w:r>
    </w:p>
    <w:p w14:paraId="4296244D" w14:textId="77777777" w:rsidR="002767AC" w:rsidRDefault="002767AC" w:rsidP="00987B92">
      <w:pPr>
        <w:pStyle w:val="ListParagraph"/>
        <w:numPr>
          <w:ilvl w:val="0"/>
          <w:numId w:val="38"/>
        </w:numPr>
      </w:pPr>
      <w:r>
        <w:t xml:space="preserve">PCI ID(s): </w:t>
      </w:r>
      <w:sdt>
        <w:sdtPr>
          <w:id w:val="-1827273899"/>
          <w:placeholder>
            <w:docPart w:val="F938AF74F18249B7BAC23BEB4A161C8D"/>
          </w:placeholder>
          <w:showingPlcHdr/>
          <w:text/>
        </w:sdtPr>
        <w:sdtContent>
          <w:r w:rsidR="006D2DC7" w:rsidRPr="0009785A">
            <w:rPr>
              <w:rStyle w:val="PlaceholderText"/>
            </w:rPr>
            <w:t>Click or tap here to enter text.</w:t>
          </w:r>
        </w:sdtContent>
      </w:sdt>
    </w:p>
    <w:p w14:paraId="14FB7FFC" w14:textId="77777777" w:rsidR="002767AC" w:rsidRDefault="002767AC" w:rsidP="00987B92">
      <w:pPr>
        <w:pStyle w:val="ListParagraph"/>
        <w:numPr>
          <w:ilvl w:val="0"/>
          <w:numId w:val="38"/>
        </w:numPr>
      </w:pPr>
      <w:r>
        <w:t xml:space="preserve">Alternate component name(s): </w:t>
      </w:r>
      <w:sdt>
        <w:sdtPr>
          <w:id w:val="193969090"/>
          <w:placeholder>
            <w:docPart w:val="2D50FD92206A427EA4882D7952165338"/>
          </w:placeholder>
          <w:showingPlcHdr/>
          <w:text/>
        </w:sdtPr>
        <w:sdtContent>
          <w:r w:rsidR="006D2DC7" w:rsidRPr="0009785A">
            <w:rPr>
              <w:rStyle w:val="PlaceholderText"/>
            </w:rPr>
            <w:t>Click or tap here to enter text.</w:t>
          </w:r>
        </w:sdtContent>
      </w:sdt>
      <w:r>
        <w:t xml:space="preserve">     </w:t>
      </w:r>
    </w:p>
    <w:p w14:paraId="0F69959B" w14:textId="77777777" w:rsidR="002767AC" w:rsidRDefault="002767AC" w:rsidP="002767AC">
      <w:r>
        <w:t xml:space="preserve">HBA (required for all HBA and </w:t>
      </w:r>
      <w:proofErr w:type="spellStart"/>
      <w:r>
        <w:t>Fibre</w:t>
      </w:r>
      <w:proofErr w:type="spellEnd"/>
      <w:r>
        <w:t xml:space="preserve"> Channel certifications):</w:t>
      </w:r>
    </w:p>
    <w:p w14:paraId="609D117B" w14:textId="77777777" w:rsidR="002767AC" w:rsidRDefault="002767AC" w:rsidP="00987B92">
      <w:pPr>
        <w:pStyle w:val="ListParagraph"/>
        <w:numPr>
          <w:ilvl w:val="0"/>
          <w:numId w:val="39"/>
        </w:numPr>
      </w:pPr>
      <w:r>
        <w:t xml:space="preserve">HBA Make: </w:t>
      </w:r>
      <w:sdt>
        <w:sdtPr>
          <w:id w:val="1615871837"/>
          <w:placeholder>
            <w:docPart w:val="8D353A53B87E403C97A165AC097590D0"/>
          </w:placeholder>
          <w:showingPlcHdr/>
          <w:text/>
        </w:sdtPr>
        <w:sdtContent>
          <w:r w:rsidR="006D2DC7" w:rsidRPr="0009785A">
            <w:rPr>
              <w:rStyle w:val="PlaceholderText"/>
            </w:rPr>
            <w:t>Click or tap here to enter text.</w:t>
          </w:r>
        </w:sdtContent>
      </w:sdt>
      <w:r>
        <w:t xml:space="preserve">       </w:t>
      </w:r>
    </w:p>
    <w:p w14:paraId="04B4820A" w14:textId="77777777" w:rsidR="002767AC" w:rsidRDefault="002767AC" w:rsidP="00987B92">
      <w:pPr>
        <w:pStyle w:val="ListParagraph"/>
        <w:numPr>
          <w:ilvl w:val="0"/>
          <w:numId w:val="39"/>
        </w:numPr>
      </w:pPr>
      <w:r>
        <w:t xml:space="preserve">HBA Model: </w:t>
      </w:r>
      <w:sdt>
        <w:sdtPr>
          <w:id w:val="1487828128"/>
          <w:placeholder>
            <w:docPart w:val="146416CEB7AC424D90173EB4D79E579B"/>
          </w:placeholder>
          <w:showingPlcHdr/>
          <w:text/>
        </w:sdtPr>
        <w:sdtContent>
          <w:r w:rsidR="006D2DC7" w:rsidRPr="0009785A">
            <w:rPr>
              <w:rStyle w:val="PlaceholderText"/>
            </w:rPr>
            <w:t>Click or tap here to enter text.</w:t>
          </w:r>
        </w:sdtContent>
      </w:sdt>
      <w:r>
        <w:t xml:space="preserve">       </w:t>
      </w:r>
    </w:p>
    <w:p w14:paraId="1BED71C2" w14:textId="77777777" w:rsidR="002767AC" w:rsidRDefault="002767AC" w:rsidP="00987B92">
      <w:pPr>
        <w:pStyle w:val="ListParagraph"/>
        <w:numPr>
          <w:ilvl w:val="0"/>
          <w:numId w:val="39"/>
        </w:numPr>
      </w:pPr>
      <w:r>
        <w:t>HBA</w:t>
      </w:r>
      <w:r w:rsidR="006D2DC7">
        <w:t xml:space="preserve"> Type (SAS, FC, </w:t>
      </w:r>
      <w:proofErr w:type="spellStart"/>
      <w:r w:rsidR="006D2DC7">
        <w:t>FCoE</w:t>
      </w:r>
      <w:proofErr w:type="spellEnd"/>
      <w:r w:rsidR="006D2DC7">
        <w:t xml:space="preserve">, iSCSI): </w:t>
      </w:r>
      <w:sdt>
        <w:sdtPr>
          <w:id w:val="-1971814835"/>
          <w:placeholder>
            <w:docPart w:val="8211F9BDC7934D658E2898B1839A3361"/>
          </w:placeholder>
          <w:showingPlcHdr/>
          <w:text/>
        </w:sdtPr>
        <w:sdtContent>
          <w:r w:rsidR="006D2DC7" w:rsidRPr="0009785A">
            <w:rPr>
              <w:rStyle w:val="PlaceholderText"/>
            </w:rPr>
            <w:t>Click or tap here to enter text.</w:t>
          </w:r>
        </w:sdtContent>
      </w:sdt>
      <w:r>
        <w:t xml:space="preserve">   </w:t>
      </w:r>
    </w:p>
    <w:p w14:paraId="7F31D4D2" w14:textId="77777777" w:rsidR="002767AC" w:rsidRDefault="002767AC" w:rsidP="00987B92">
      <w:pPr>
        <w:pStyle w:val="ListParagraph"/>
        <w:numPr>
          <w:ilvl w:val="0"/>
          <w:numId w:val="39"/>
        </w:numPr>
      </w:pPr>
      <w:r>
        <w:t>Speed (</w:t>
      </w:r>
      <w:proofErr w:type="gramStart"/>
      <w:r>
        <w:t>e.g.</w:t>
      </w:r>
      <w:proofErr w:type="gramEnd"/>
      <w:r>
        <w:t xml:space="preserve"> 6 Gb/s): </w:t>
      </w:r>
      <w:sdt>
        <w:sdtPr>
          <w:id w:val="-1152442800"/>
          <w:placeholder>
            <w:docPart w:val="114123BB1DFF4AD6AF8BAA080345F1C7"/>
          </w:placeholder>
          <w:showingPlcHdr/>
          <w:text/>
        </w:sdtPr>
        <w:sdtContent>
          <w:r w:rsidR="006D2DC7" w:rsidRPr="0009785A">
            <w:rPr>
              <w:rStyle w:val="PlaceholderText"/>
            </w:rPr>
            <w:t>Click or tap here to enter text.</w:t>
          </w:r>
        </w:sdtContent>
      </w:sdt>
      <w:r>
        <w:t xml:space="preserve">     </w:t>
      </w:r>
    </w:p>
    <w:p w14:paraId="35BE8915" w14:textId="77777777" w:rsidR="002767AC" w:rsidRDefault="002767AC" w:rsidP="00987B92">
      <w:pPr>
        <w:pStyle w:val="ListParagraph"/>
        <w:numPr>
          <w:ilvl w:val="0"/>
          <w:numId w:val="39"/>
        </w:numPr>
      </w:pPr>
      <w:r>
        <w:t xml:space="preserve">Driver name(s) and version(s): </w:t>
      </w:r>
      <w:sdt>
        <w:sdtPr>
          <w:id w:val="781779866"/>
          <w:placeholder>
            <w:docPart w:val="15DC08DC3F4E4C7EB6099F2668252721"/>
          </w:placeholder>
          <w:showingPlcHdr/>
          <w:text/>
        </w:sdtPr>
        <w:sdtContent>
          <w:r w:rsidR="006D2DC7" w:rsidRPr="0009785A">
            <w:rPr>
              <w:rStyle w:val="PlaceholderText"/>
            </w:rPr>
            <w:t>Click or tap here to enter text.</w:t>
          </w:r>
        </w:sdtContent>
      </w:sdt>
      <w:r>
        <w:t xml:space="preserve">     </w:t>
      </w:r>
    </w:p>
    <w:p w14:paraId="699DA9CB" w14:textId="77777777" w:rsidR="002767AC" w:rsidRDefault="002767AC" w:rsidP="00987B92">
      <w:pPr>
        <w:pStyle w:val="ListParagraph"/>
        <w:numPr>
          <w:ilvl w:val="0"/>
          <w:numId w:val="39"/>
        </w:numPr>
      </w:pPr>
      <w:r>
        <w:t xml:space="preserve">PCI ID(s):  </w:t>
      </w:r>
      <w:sdt>
        <w:sdtPr>
          <w:id w:val="1662587312"/>
          <w:placeholder>
            <w:docPart w:val="F10639ECEF7A49EBBAB31F5A25C04A1A"/>
          </w:placeholder>
          <w:showingPlcHdr/>
          <w:text/>
        </w:sdtPr>
        <w:sdtContent>
          <w:r w:rsidR="006D2DC7" w:rsidRPr="0009785A">
            <w:rPr>
              <w:rStyle w:val="PlaceholderText"/>
            </w:rPr>
            <w:t>Click or tap here to enter text.</w:t>
          </w:r>
        </w:sdtContent>
      </w:sdt>
      <w:r>
        <w:t xml:space="preserve">    </w:t>
      </w:r>
    </w:p>
    <w:p w14:paraId="6087AF4E" w14:textId="77777777" w:rsidR="002767AC" w:rsidRDefault="002767AC" w:rsidP="00987B92">
      <w:pPr>
        <w:pStyle w:val="ListParagraph"/>
        <w:numPr>
          <w:ilvl w:val="0"/>
          <w:numId w:val="39"/>
        </w:numPr>
      </w:pPr>
      <w:r>
        <w:t>A</w:t>
      </w:r>
      <w:r w:rsidR="006D2DC7">
        <w:t xml:space="preserve">lternate component name(s):  </w:t>
      </w:r>
      <w:sdt>
        <w:sdtPr>
          <w:id w:val="-932057355"/>
          <w:placeholder>
            <w:docPart w:val="9DE3B95969E04357A9A7246E74B15A83"/>
          </w:placeholder>
          <w:showingPlcHdr/>
          <w:text/>
        </w:sdtPr>
        <w:sdtContent>
          <w:r w:rsidR="006D2DC7" w:rsidRPr="0009785A">
            <w:rPr>
              <w:rStyle w:val="PlaceholderText"/>
            </w:rPr>
            <w:t>Click or tap here to enter text.</w:t>
          </w:r>
        </w:sdtContent>
      </w:sdt>
      <w:r>
        <w:t xml:space="preserve"> </w:t>
      </w:r>
    </w:p>
    <w:p w14:paraId="505D2604" w14:textId="77777777" w:rsidR="00DE1B64" w:rsidRDefault="00DE1B64">
      <w:r>
        <w:br w:type="page"/>
      </w:r>
    </w:p>
    <w:p w14:paraId="208849C3" w14:textId="77777777" w:rsidR="002767AC" w:rsidRDefault="00E43667" w:rsidP="002767AC">
      <w:r>
        <w:rPr>
          <w:noProof/>
          <w:lang w:val="en-GB" w:eastAsia="en-GB"/>
        </w:rPr>
        <w:lastRenderedPageBreak/>
        <mc:AlternateContent>
          <mc:Choice Requires="wps">
            <w:drawing>
              <wp:anchor distT="45720" distB="45720" distL="114300" distR="114300" simplePos="0" relativeHeight="251659264" behindDoc="0" locked="0" layoutInCell="1" allowOverlap="1" wp14:anchorId="52B28DD3" wp14:editId="26F7B624">
                <wp:simplePos x="0" y="0"/>
                <wp:positionH relativeFrom="column">
                  <wp:posOffset>12700</wp:posOffset>
                </wp:positionH>
                <wp:positionV relativeFrom="paragraph">
                  <wp:posOffset>516255</wp:posOffset>
                </wp:positionV>
                <wp:extent cx="5814060" cy="1935480"/>
                <wp:effectExtent l="0" t="0" r="15240" b="266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1935480"/>
                        </a:xfrm>
                        <a:prstGeom prst="rect">
                          <a:avLst/>
                        </a:prstGeom>
                        <a:solidFill>
                          <a:srgbClr val="FFFFFF"/>
                        </a:solidFill>
                        <a:ln w="9525">
                          <a:solidFill>
                            <a:srgbClr val="000000"/>
                          </a:solidFill>
                          <a:miter lim="800000"/>
                          <a:headEnd/>
                          <a:tailEnd/>
                        </a:ln>
                      </wps:spPr>
                      <wps:txbx>
                        <w:txbxContent>
                          <w:sdt>
                            <w:sdtPr>
                              <w:id w:val="-340163984"/>
                              <w:placeholder>
                                <w:docPart w:val="9FD12019E42A4380A4D5F486FC8B39BA"/>
                              </w:placeholder>
                              <w:showingPlcHdr/>
                              <w:text w:multiLine="1"/>
                            </w:sdtPr>
                            <w:sdtContent>
                              <w:p w14:paraId="3BA84EE5" w14:textId="77777777" w:rsidR="00244090" w:rsidRDefault="007F4CB8">
                                <w:r w:rsidRPr="0009785A">
                                  <w:rPr>
                                    <w:rStyle w:val="PlaceholderText"/>
                                  </w:rPr>
                                  <w:t>Click or tap here to enter text.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B28DD3" id="_x0000_t202" coordsize="21600,21600" o:spt="202" path="m,l,21600r21600,l21600,xe">
                <v:stroke joinstyle="miter"/>
                <v:path gradientshapeok="t" o:connecttype="rect"/>
              </v:shapetype>
              <v:shape id="Text Box 2" o:spid="_x0000_s1026" type="#_x0000_t202" style="position:absolute;margin-left:1pt;margin-top:40.65pt;width:457.8pt;height:15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">
                <v:textbox>
                  <w:txbxContent>
                    <w:sdt>
                      <w:sdtPr>
                        <w:id w:val="-340163984"/>
                        <w:placeholder>
                          <w:docPart w:val="9FD12019E42A4380A4D5F486FC8B39BA"/>
                        </w:placeholder>
                        <w:showingPlcHdr/>
                        <w:text w:multiLine="1"/>
                      </w:sdtPr>
                      <w:sdtContent>
                        <w:p w14:paraId="3BA84EE5" w14:textId="77777777" w:rsidR="00244090" w:rsidRDefault="007F4CB8">
                          <w:r w:rsidRPr="0009785A">
                            <w:rPr>
                              <w:rStyle w:val="PlaceholderText"/>
                            </w:rPr>
                            <w:t>Click or tap here to enter text.</w:t>
                          </w:r>
                        </w:p>
                      </w:sdtContent>
                    </w:sdt>
                  </w:txbxContent>
                </v:textbox>
                <w10:wrap type="square"/>
              </v:shape>
            </w:pict>
          </mc:Fallback>
        </mc:AlternateContent>
      </w:r>
      <w:r w:rsidR="00DC3ECF">
        <w:t>N</w:t>
      </w:r>
      <w:r w:rsidR="002767AC">
        <w:t xml:space="preserve">ote any changes to the </w:t>
      </w:r>
      <w:proofErr w:type="spellStart"/>
      <w:r w:rsidR="002767AC" w:rsidRPr="00DC3ECF">
        <w:rPr>
          <w:rFonts w:ascii="Consolas" w:hAnsi="Consolas"/>
        </w:rPr>
        <w:t>multipath.conf</w:t>
      </w:r>
      <w:proofErr w:type="spellEnd"/>
      <w:r w:rsidR="002767AC">
        <w:t xml:space="preserve"> file and information about the default/preferred s</w:t>
      </w:r>
      <w:r w:rsidR="00DC3ECF">
        <w:t>torage handler array settings. A</w:t>
      </w:r>
      <w:r w:rsidR="002767AC">
        <w:t>lso document alternate testing settings if applicable:</w:t>
      </w:r>
    </w:p>
    <w:p w14:paraId="27827D4E" w14:textId="77777777" w:rsidR="002767AC" w:rsidRDefault="002767AC" w:rsidP="002767AC"/>
    <w:p w14:paraId="540DED68" w14:textId="77777777" w:rsidR="002767AC" w:rsidRDefault="00E43667" w:rsidP="002767AC">
      <w:r>
        <w:rPr>
          <w:noProof/>
          <w:lang w:val="en-GB" w:eastAsia="en-GB"/>
        </w:rPr>
        <mc:AlternateContent>
          <mc:Choice Requires="wps">
            <w:drawing>
              <wp:anchor distT="45720" distB="45720" distL="114300" distR="114300" simplePos="0" relativeHeight="251661312" behindDoc="0" locked="0" layoutInCell="1" allowOverlap="1" wp14:anchorId="0813386E" wp14:editId="64689406">
                <wp:simplePos x="0" y="0"/>
                <wp:positionH relativeFrom="margin">
                  <wp:align>left</wp:align>
                </wp:positionH>
                <wp:positionV relativeFrom="paragraph">
                  <wp:posOffset>358775</wp:posOffset>
                </wp:positionV>
                <wp:extent cx="5814060" cy="1927860"/>
                <wp:effectExtent l="0" t="0" r="15240"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1927860"/>
                        </a:xfrm>
                        <a:prstGeom prst="rect">
                          <a:avLst/>
                        </a:prstGeom>
                        <a:solidFill>
                          <a:srgbClr val="FFFFFF"/>
                        </a:solidFill>
                        <a:ln w="9525">
                          <a:solidFill>
                            <a:srgbClr val="000000"/>
                          </a:solidFill>
                          <a:miter lim="800000"/>
                          <a:headEnd/>
                          <a:tailEnd/>
                        </a:ln>
                      </wps:spPr>
                      <wps:txbx>
                        <w:txbxContent>
                          <w:sdt>
                            <w:sdtPr>
                              <w:id w:val="1596140383"/>
                              <w:showingPlcHdr/>
                              <w:text w:multiLine="1"/>
                            </w:sdtPr>
                            <w:sdtContent>
                              <w:p w14:paraId="457EEAE4" w14:textId="77777777" w:rsidR="00E43667" w:rsidRDefault="007F4CB8" w:rsidP="00E43667">
                                <w:r w:rsidRPr="0009785A">
                                  <w:rPr>
                                    <w:rStyle w:val="PlaceholderText"/>
                                  </w:rPr>
                                  <w:t>Click or tap here to enter text.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3386E" id="_x0000_s1027" type="#_x0000_t202" style="position:absolute;margin-left:0;margin-top:28.25pt;width:457.8pt;height:151.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">
                <v:textbox>
                  <w:txbxContent>
                    <w:sdt>
                      <w:sdtPr>
                        <w:id w:val="1596140383"/>
                        <w:showingPlcHdr/>
                        <w:text w:multiLine="1"/>
                      </w:sdtPr>
                      <w:sdtContent>
                        <w:p w14:paraId="457EEAE4" w14:textId="77777777" w:rsidR="00E43667" w:rsidRDefault="007F4CB8" w:rsidP="00E43667">
                          <w:r w:rsidRPr="0009785A">
                            <w:rPr>
                              <w:rStyle w:val="PlaceholderText"/>
                            </w:rPr>
                            <w:t>Click or tap here to enter text.</w:t>
                          </w:r>
                        </w:p>
                      </w:sdtContent>
                    </w:sdt>
                  </w:txbxContent>
                </v:textbox>
                <w10:wrap type="square" anchorx="margin"/>
              </v:shape>
            </w:pict>
          </mc:Fallback>
        </mc:AlternateContent>
      </w:r>
      <w:r w:rsidR="002767AC">
        <w:t xml:space="preserve">Please also note details about the FC or </w:t>
      </w:r>
      <w:proofErr w:type="spellStart"/>
      <w:r w:rsidR="002767AC">
        <w:t>FCoE</w:t>
      </w:r>
      <w:proofErr w:type="spellEnd"/>
      <w:r w:rsidR="002767AC">
        <w:t xml:space="preserve"> switch used, if applicable, here:</w:t>
      </w:r>
    </w:p>
    <w:p w14:paraId="355980FB" w14:textId="77777777" w:rsidR="00E43667" w:rsidRDefault="00E43667" w:rsidP="002767AC"/>
    <w:p w14:paraId="45B5DAA0" w14:textId="77777777" w:rsidR="00E43667" w:rsidRDefault="00E43667" w:rsidP="002767AC">
      <w:r>
        <w:rPr>
          <w:noProof/>
          <w:lang w:val="en-GB" w:eastAsia="en-GB"/>
        </w:rPr>
        <mc:AlternateContent>
          <mc:Choice Requires="wps">
            <w:drawing>
              <wp:anchor distT="45720" distB="45720" distL="114300" distR="114300" simplePos="0" relativeHeight="251663360" behindDoc="0" locked="0" layoutInCell="1" allowOverlap="1" wp14:anchorId="1B038FA3" wp14:editId="72AA1171">
                <wp:simplePos x="0" y="0"/>
                <wp:positionH relativeFrom="margin">
                  <wp:align>left</wp:align>
                </wp:positionH>
                <wp:positionV relativeFrom="paragraph">
                  <wp:posOffset>548640</wp:posOffset>
                </wp:positionV>
                <wp:extent cx="5814060" cy="1943100"/>
                <wp:effectExtent l="0" t="0" r="1524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1943100"/>
                        </a:xfrm>
                        <a:prstGeom prst="rect">
                          <a:avLst/>
                        </a:prstGeom>
                        <a:solidFill>
                          <a:srgbClr val="FFFFFF"/>
                        </a:solidFill>
                        <a:ln w="9525">
                          <a:solidFill>
                            <a:srgbClr val="000000"/>
                          </a:solidFill>
                          <a:miter lim="800000"/>
                          <a:headEnd/>
                          <a:tailEnd/>
                        </a:ln>
                      </wps:spPr>
                      <wps:txbx>
                        <w:txbxContent>
                          <w:sdt>
                            <w:sdtPr>
                              <w:id w:val="816921449"/>
                              <w:showingPlcHdr/>
                              <w:text w:multiLine="1"/>
                            </w:sdtPr>
                            <w:sdtContent>
                              <w:p w14:paraId="4DA27228" w14:textId="77777777" w:rsidR="00E43667" w:rsidRDefault="007F4CB8" w:rsidP="00E43667">
                                <w:r w:rsidRPr="0009785A">
                                  <w:rPr>
                                    <w:rStyle w:val="PlaceholderText"/>
                                  </w:rPr>
                                  <w:t>Click or tap here to enter text.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38FA3" id="_x0000_s1028" type="#_x0000_t202" style="position:absolute;margin-left:0;margin-top:43.2pt;width:457.8pt;height:153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">
                <v:textbox>
                  <w:txbxContent>
                    <w:sdt>
                      <w:sdtPr>
                        <w:id w:val="816921449"/>
                        <w:showingPlcHdr/>
                        <w:text w:multiLine="1"/>
                      </w:sdtPr>
                      <w:sdtContent>
                        <w:p w14:paraId="4DA27228" w14:textId="77777777" w:rsidR="00E43667" w:rsidRDefault="007F4CB8" w:rsidP="00E43667">
                          <w:r w:rsidRPr="0009785A">
                            <w:rPr>
                              <w:rStyle w:val="PlaceholderText"/>
                            </w:rPr>
                            <w:t>Click or tap here to enter text.</w:t>
                          </w:r>
                        </w:p>
                      </w:sdtContent>
                    </w:sdt>
                  </w:txbxContent>
                </v:textbox>
                <w10:wrap type="square" anchorx="margin"/>
              </v:shape>
            </w:pict>
          </mc:Fallback>
        </mc:AlternateContent>
      </w:r>
      <w:r w:rsidR="002767AC">
        <w:t>Please note details of anything added to Dom0 including kernel modules and additional user-space software:</w:t>
      </w:r>
    </w:p>
    <w:p w14:paraId="6C9103DD" w14:textId="77777777" w:rsidR="002767AC" w:rsidRDefault="002767AC" w:rsidP="002767AC"/>
    <w:p w14:paraId="124E2A07" w14:textId="77777777" w:rsidR="002767AC" w:rsidRPr="00D60FAB" w:rsidRDefault="00E43667" w:rsidP="002767AC">
      <w:pPr>
        <w:rPr>
          <w:b/>
        </w:rPr>
      </w:pPr>
      <w:r w:rsidRPr="00D60FAB">
        <w:rPr>
          <w:b/>
        </w:rPr>
        <w:t>Notes:</w:t>
      </w:r>
    </w:p>
    <w:p w14:paraId="5BAF0204" w14:textId="1C8F02FD" w:rsidR="002767AC" w:rsidRDefault="002767AC" w:rsidP="00D60FAB">
      <w:pPr>
        <w:pStyle w:val="ListParagraph"/>
        <w:numPr>
          <w:ilvl w:val="0"/>
          <w:numId w:val="40"/>
        </w:numPr>
      </w:pPr>
      <w:r>
        <w:t xml:space="preserve">This verification is intended to demonstrate that either </w:t>
      </w:r>
      <w:proofErr w:type="spellStart"/>
      <w:r w:rsidR="00B347C1">
        <w:t>XenServer</w:t>
      </w:r>
      <w:proofErr w:type="spellEnd"/>
      <w:r>
        <w:t xml:space="preserve"> or the vendor has successfully demonstrated that their product(s) identified are </w:t>
      </w:r>
      <w:proofErr w:type="gramStart"/>
      <w:r>
        <w:t>generally-compatible</w:t>
      </w:r>
      <w:proofErr w:type="gramEnd"/>
      <w:r>
        <w:t xml:space="preserve"> with that of </w:t>
      </w:r>
      <w:proofErr w:type="spellStart"/>
      <w:r w:rsidR="00B347C1">
        <w:t>XenServer</w:t>
      </w:r>
      <w:proofErr w:type="spellEnd"/>
      <w:r>
        <w:t xml:space="preserve">. It is not intended to demonstrate interoperability beyond that described or of </w:t>
      </w:r>
      <w:proofErr w:type="spellStart"/>
      <w:r w:rsidR="00B347C1">
        <w:t>XenServer</w:t>
      </w:r>
      <w:r>
        <w:t>’s</w:t>
      </w:r>
      <w:proofErr w:type="spellEnd"/>
      <w:r>
        <w:t xml:space="preserve"> certification of the vendor’s product(s) in any way. </w:t>
      </w:r>
    </w:p>
    <w:p w14:paraId="63ED4B7D" w14:textId="00EAE77C" w:rsidR="002767AC" w:rsidRDefault="002767AC" w:rsidP="00D60FAB">
      <w:pPr>
        <w:pStyle w:val="ListParagraph"/>
        <w:numPr>
          <w:ilvl w:val="0"/>
          <w:numId w:val="40"/>
        </w:numPr>
      </w:pPr>
      <w:r>
        <w:t xml:space="preserve">It is assumed that the vendor </w:t>
      </w:r>
      <w:proofErr w:type="gramStart"/>
      <w:r>
        <w:t>is able to</w:t>
      </w:r>
      <w:proofErr w:type="gramEnd"/>
      <w:r>
        <w:t xml:space="preserve"> first successfully install and test the </w:t>
      </w:r>
      <w:proofErr w:type="spellStart"/>
      <w:r w:rsidR="00B347C1">
        <w:t>XenServer</w:t>
      </w:r>
      <w:proofErr w:type="spellEnd"/>
      <w:r>
        <w:t xml:space="preserve"> product(s), then apply their products and solutions and repeat the tests. When doing so, the vendor verifies that there are no discernable disadvantages or change in performance in one or either of the products being tested and if any such event occurs, it will be noted as such in the test results. </w:t>
      </w:r>
      <w:proofErr w:type="spellStart"/>
      <w:r w:rsidR="00B347C1">
        <w:t>XenServer</w:t>
      </w:r>
      <w:proofErr w:type="spellEnd"/>
      <w:r>
        <w:t xml:space="preserve"> reserves the right to decline acceptance of any verification results submitted on that basis. </w:t>
      </w:r>
    </w:p>
    <w:p w14:paraId="2175D3CD" w14:textId="77777777" w:rsidR="002767AC" w:rsidRDefault="002767AC" w:rsidP="00D60FAB">
      <w:pPr>
        <w:pStyle w:val="ListParagraph"/>
        <w:numPr>
          <w:ilvl w:val="0"/>
          <w:numId w:val="40"/>
        </w:numPr>
      </w:pPr>
      <w:r>
        <w:t>This verifica</w:t>
      </w:r>
      <w:r w:rsidR="00A24DEF">
        <w:t xml:space="preserve">tion form must be submitted in </w:t>
      </w:r>
      <w:r>
        <w:t>one of the following ways:</w:t>
      </w:r>
    </w:p>
    <w:p w14:paraId="404B2DB3" w14:textId="77777777" w:rsidR="002767AC" w:rsidRDefault="002767AC" w:rsidP="00A24DEF">
      <w:pPr>
        <w:pStyle w:val="ListParagraph"/>
        <w:numPr>
          <w:ilvl w:val="0"/>
          <w:numId w:val="41"/>
        </w:numPr>
      </w:pPr>
      <w:r>
        <w:t>Accompanying your Citrix Ready membership application</w:t>
      </w:r>
    </w:p>
    <w:p w14:paraId="1F24F7C8" w14:textId="77777777" w:rsidR="002767AC" w:rsidRDefault="002767AC" w:rsidP="00A24DEF">
      <w:pPr>
        <w:pStyle w:val="ListParagraph"/>
        <w:numPr>
          <w:ilvl w:val="0"/>
          <w:numId w:val="41"/>
        </w:numPr>
      </w:pPr>
      <w:r>
        <w:t xml:space="preserve">If </w:t>
      </w:r>
      <w:r w:rsidR="00A24DEF">
        <w:t xml:space="preserve">you are </w:t>
      </w:r>
      <w:r>
        <w:t>already a member o</w:t>
      </w:r>
      <w:r w:rsidR="00A24DEF">
        <w:t xml:space="preserve">f the Citrix Ready Program, by </w:t>
      </w:r>
      <w:r>
        <w:t xml:space="preserve">email to </w:t>
      </w:r>
      <w:hyperlink r:id="rId8" w:history="1">
        <w:r w:rsidR="00A24DEF" w:rsidRPr="008158A7">
          <w:rPr>
            <w:rStyle w:val="Hyperlink"/>
          </w:rPr>
          <w:t>citrixready@citrix.com</w:t>
        </w:r>
      </w:hyperlink>
      <w:r w:rsidR="00A24DEF">
        <w:t xml:space="preserve"> </w:t>
      </w:r>
      <w:r>
        <w:t xml:space="preserve"> </w:t>
      </w:r>
    </w:p>
    <w:p w14:paraId="68427FA2" w14:textId="77777777" w:rsidR="002767AC" w:rsidRDefault="00A24DEF" w:rsidP="00A24DEF">
      <w:pPr>
        <w:pStyle w:val="ListParagraph"/>
        <w:numPr>
          <w:ilvl w:val="0"/>
          <w:numId w:val="41"/>
        </w:numPr>
      </w:pPr>
      <w:r>
        <w:t>By</w:t>
      </w:r>
      <w:r w:rsidR="002767AC">
        <w:t xml:space="preserve"> email to </w:t>
      </w:r>
      <w:hyperlink r:id="rId9" w:history="1">
        <w:r w:rsidRPr="008158A7">
          <w:rPr>
            <w:rStyle w:val="Hyperlink"/>
          </w:rPr>
          <w:t>xenserver.hcl@citrix.com</w:t>
        </w:r>
      </w:hyperlink>
      <w:r>
        <w:t xml:space="preserve"> </w:t>
      </w:r>
      <w:r w:rsidR="002767AC">
        <w:t xml:space="preserve"> </w:t>
      </w:r>
    </w:p>
    <w:p w14:paraId="5A274ABC" w14:textId="77777777" w:rsidR="002767AC" w:rsidRDefault="002767AC" w:rsidP="002767AC"/>
    <w:p w14:paraId="306AE2D1" w14:textId="77777777" w:rsidR="002767AC" w:rsidRDefault="002767AC" w:rsidP="002767AC"/>
    <w:p w14:paraId="0F8C4192" w14:textId="77777777" w:rsidR="002767AC" w:rsidRDefault="002767AC" w:rsidP="002767AC"/>
    <w:p w14:paraId="12BC491F" w14:textId="77777777" w:rsidR="002767AC" w:rsidRDefault="002767AC" w:rsidP="002767AC"/>
    <w:p w14:paraId="5C4DDDE3" w14:textId="77777777" w:rsidR="002767AC" w:rsidRDefault="002767AC" w:rsidP="002767AC"/>
    <w:p w14:paraId="32462D13" w14:textId="77777777" w:rsidR="002767AC" w:rsidRDefault="002767AC" w:rsidP="002767AC"/>
    <w:p w14:paraId="493C030D" w14:textId="77777777" w:rsidR="002767AC" w:rsidRDefault="002767AC" w:rsidP="002767AC"/>
    <w:p w14:paraId="1E4DD8B3" w14:textId="77777777" w:rsidR="002767AC" w:rsidRDefault="002767AC" w:rsidP="002767AC"/>
    <w:p w14:paraId="2B7F0FBD" w14:textId="77777777" w:rsidR="002767AC" w:rsidRDefault="002767AC" w:rsidP="002767AC"/>
    <w:p w14:paraId="448B8ECA" w14:textId="77777777" w:rsidR="002767AC" w:rsidRDefault="002767AC" w:rsidP="002767AC"/>
    <w:p w14:paraId="38F1C003" w14:textId="77777777" w:rsidR="002767AC" w:rsidRDefault="002767AC" w:rsidP="002767AC"/>
    <w:p w14:paraId="2D600AC2" w14:textId="77777777" w:rsidR="002767AC" w:rsidRDefault="002767AC" w:rsidP="002767AC"/>
    <w:p w14:paraId="58897BE2" w14:textId="77777777" w:rsidR="002767AC" w:rsidRDefault="002767AC" w:rsidP="002767AC"/>
    <w:p w14:paraId="2D626AEA" w14:textId="77777777" w:rsidR="002767AC" w:rsidRDefault="002767AC" w:rsidP="002767AC"/>
    <w:p w14:paraId="33AC565F" w14:textId="77777777" w:rsidR="002767AC" w:rsidRDefault="002767AC" w:rsidP="00B833F8">
      <w:pPr>
        <w:pStyle w:val="Heading2"/>
      </w:pPr>
      <w:r>
        <w:lastRenderedPageBreak/>
        <w:t>Test Report</w:t>
      </w:r>
    </w:p>
    <w:p w14:paraId="757A394C" w14:textId="17D05BB7" w:rsidR="002767AC" w:rsidRDefault="0010507E" w:rsidP="002767AC">
      <w:r>
        <w:t>T</w:t>
      </w:r>
      <w:r w:rsidR="002767AC">
        <w:t xml:space="preserve">o demonstrate compatibility between </w:t>
      </w:r>
      <w:proofErr w:type="spellStart"/>
      <w:r w:rsidR="00B347C1">
        <w:t>XenServer</w:t>
      </w:r>
      <w:proofErr w:type="spellEnd"/>
      <w:r w:rsidR="008E1236">
        <w:t xml:space="preserve"> </w:t>
      </w:r>
      <w:r w:rsidR="00FA0786">
        <w:t>and the vendor</w:t>
      </w:r>
      <w:r w:rsidR="002767AC">
        <w:t xml:space="preserve"> system </w:t>
      </w:r>
      <w:r w:rsidR="00FA0786">
        <w:t xml:space="preserve">that is </w:t>
      </w:r>
      <w:r w:rsidR="002767AC">
        <w:t>being tested, at a minimum</w:t>
      </w:r>
      <w:r w:rsidR="00C81B67">
        <w:t>,</w:t>
      </w:r>
      <w:r w:rsidR="002767AC">
        <w:t xml:space="preserve"> the following test cases must be successfully completed and documented. </w:t>
      </w:r>
    </w:p>
    <w:p w14:paraId="6CF5210D" w14:textId="77777777" w:rsidR="005427F8" w:rsidRDefault="002767AC" w:rsidP="002767AC">
      <w:r>
        <w:t xml:space="preserve">When a test case results in a partial completion, clarifications must be provided. </w:t>
      </w:r>
    </w:p>
    <w:p w14:paraId="1301E716" w14:textId="77777777" w:rsidR="005427F8" w:rsidRDefault="002767AC" w:rsidP="002767AC">
      <w:r>
        <w:t>More generally, notes o</w:t>
      </w:r>
      <w:r w:rsidR="00C81B67">
        <w:t xml:space="preserve">r clarifications are encouraged when there are </w:t>
      </w:r>
      <w:r>
        <w:t>specifics to be documented, such as partic</w:t>
      </w:r>
      <w:r w:rsidR="00C81B67">
        <w:t>ular configuration settings or thi</w:t>
      </w:r>
      <w:r>
        <w:t>rd-party hardware or software dependencies.</w:t>
      </w:r>
    </w:p>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882C00" w14:paraId="7E188531" w14:textId="77777777" w:rsidTr="00882C00">
        <w:tc>
          <w:tcPr>
            <w:tcW w:w="2999" w:type="dxa"/>
          </w:tcPr>
          <w:p w14:paraId="4B0AF81B" w14:textId="77777777" w:rsidR="00882C00" w:rsidRDefault="00882C00" w:rsidP="002767AC">
            <w:r>
              <w:t xml:space="preserve">Test: </w:t>
            </w:r>
            <w:proofErr w:type="spellStart"/>
            <w:r>
              <w:t>XC.Functional</w:t>
            </w:r>
            <w:proofErr w:type="spellEnd"/>
          </w:p>
        </w:tc>
        <w:tc>
          <w:tcPr>
            <w:tcW w:w="6340" w:type="dxa"/>
            <w:gridSpan w:val="6"/>
          </w:tcPr>
          <w:p w14:paraId="7EDCF7BA" w14:textId="77777777" w:rsidR="00882C00" w:rsidRPr="000B63F2" w:rsidRDefault="00882C00" w:rsidP="002767AC">
            <w:pPr>
              <w:rPr>
                <w:b/>
              </w:rPr>
            </w:pPr>
            <w:r w:rsidRPr="000B63F2">
              <w:rPr>
                <w:b/>
              </w:rPr>
              <w:t>Functional tests</w:t>
            </w:r>
          </w:p>
        </w:tc>
      </w:tr>
      <w:tr w:rsidR="00882C00" w14:paraId="24931241" w14:textId="77777777" w:rsidTr="00882C00">
        <w:tc>
          <w:tcPr>
            <w:tcW w:w="2999" w:type="dxa"/>
          </w:tcPr>
          <w:p w14:paraId="0DBA94ED" w14:textId="77777777" w:rsidR="00882C00" w:rsidRPr="000B63F2" w:rsidRDefault="00882C00" w:rsidP="002767AC">
            <w:pPr>
              <w:rPr>
                <w:b/>
              </w:rPr>
            </w:pPr>
            <w:r w:rsidRPr="000B63F2">
              <w:rPr>
                <w:b/>
              </w:rPr>
              <w:t>Results</w:t>
            </w:r>
          </w:p>
        </w:tc>
        <w:tc>
          <w:tcPr>
            <w:tcW w:w="1107" w:type="dxa"/>
          </w:tcPr>
          <w:p w14:paraId="49EFFFC5" w14:textId="77777777" w:rsidR="00882C00" w:rsidRDefault="00882C00" w:rsidP="002767AC">
            <w:r>
              <w:t>Pass</w:t>
            </w:r>
          </w:p>
        </w:tc>
        <w:sdt>
          <w:sdtPr>
            <w:id w:val="-1462258283"/>
            <w:placeholder>
              <w:docPart w:val="531E2CBEB9DD4BACB62D02D2F391B11B"/>
            </w:placeholder>
            <w:showingPlcHdr/>
            <w:text/>
          </w:sdtPr>
          <w:sdtContent>
            <w:tc>
              <w:tcPr>
                <w:tcW w:w="851" w:type="dxa"/>
              </w:tcPr>
              <w:p w14:paraId="173400D6" w14:textId="77777777" w:rsidR="00882C00" w:rsidRDefault="00755349" w:rsidP="00755349">
                <w:r>
                  <w:rPr>
                    <w:rStyle w:val="PlaceholderText"/>
                  </w:rPr>
                  <w:t>..</w:t>
                </w:r>
                <w:r w:rsidRPr="0009785A">
                  <w:rPr>
                    <w:rStyle w:val="PlaceholderText"/>
                  </w:rPr>
                  <w:t>.</w:t>
                </w:r>
              </w:p>
            </w:tc>
          </w:sdtContent>
        </w:sdt>
        <w:tc>
          <w:tcPr>
            <w:tcW w:w="992" w:type="dxa"/>
          </w:tcPr>
          <w:p w14:paraId="4110C42B" w14:textId="77777777" w:rsidR="00882C00" w:rsidRDefault="00882C00" w:rsidP="002767AC">
            <w:r>
              <w:t>Fail</w:t>
            </w:r>
          </w:p>
        </w:tc>
        <w:sdt>
          <w:sdtPr>
            <w:id w:val="-1183114284"/>
            <w:placeholder>
              <w:docPart w:val="5C98C00B21A042E58EDA76ACEA237E45"/>
            </w:placeholder>
            <w:showingPlcHdr/>
            <w:text/>
          </w:sdtPr>
          <w:sdtContent>
            <w:tc>
              <w:tcPr>
                <w:tcW w:w="992" w:type="dxa"/>
              </w:tcPr>
              <w:p w14:paraId="3B4288D4" w14:textId="77777777" w:rsidR="00882C00" w:rsidRDefault="00755349" w:rsidP="00755349">
                <w:r>
                  <w:rPr>
                    <w:rStyle w:val="PlaceholderText"/>
                  </w:rPr>
                  <w:t>..</w:t>
                </w:r>
                <w:r w:rsidRPr="0009785A">
                  <w:rPr>
                    <w:rStyle w:val="PlaceholderText"/>
                  </w:rPr>
                  <w:t>.</w:t>
                </w:r>
              </w:p>
            </w:tc>
          </w:sdtContent>
        </w:sdt>
        <w:tc>
          <w:tcPr>
            <w:tcW w:w="1276" w:type="dxa"/>
          </w:tcPr>
          <w:p w14:paraId="0287F361" w14:textId="77777777" w:rsidR="00882C00" w:rsidRDefault="00882C00" w:rsidP="002767AC">
            <w:r>
              <w:t>Pass %</w:t>
            </w:r>
          </w:p>
        </w:tc>
        <w:sdt>
          <w:sdtPr>
            <w:id w:val="-359749019"/>
            <w:placeholder>
              <w:docPart w:val="6DBBE2BB34DC4285B54045F08CA89FE1"/>
            </w:placeholder>
            <w:showingPlcHdr/>
            <w:text/>
          </w:sdtPr>
          <w:sdtContent>
            <w:tc>
              <w:tcPr>
                <w:tcW w:w="1122" w:type="dxa"/>
              </w:tcPr>
              <w:p w14:paraId="349072DB" w14:textId="77777777" w:rsidR="00882C00" w:rsidRDefault="00755349" w:rsidP="00755349">
                <w:r>
                  <w:rPr>
                    <w:rStyle w:val="PlaceholderText"/>
                  </w:rPr>
                  <w:t>..</w:t>
                </w:r>
                <w:r w:rsidRPr="0009785A">
                  <w:rPr>
                    <w:rStyle w:val="PlaceholderText"/>
                  </w:rPr>
                  <w:t>.</w:t>
                </w:r>
              </w:p>
            </w:tc>
          </w:sdtContent>
        </w:sdt>
      </w:tr>
      <w:tr w:rsidR="00882C00" w14:paraId="14C22A83" w14:textId="77777777" w:rsidTr="00882C00">
        <w:tc>
          <w:tcPr>
            <w:tcW w:w="2999" w:type="dxa"/>
          </w:tcPr>
          <w:p w14:paraId="39301829" w14:textId="77777777" w:rsidR="00882C00" w:rsidRPr="000B63F2" w:rsidRDefault="00882C00" w:rsidP="002767AC">
            <w:pPr>
              <w:rPr>
                <w:b/>
              </w:rPr>
            </w:pPr>
            <w:r w:rsidRPr="000B63F2">
              <w:rPr>
                <w:b/>
              </w:rPr>
              <w:t xml:space="preserve">Notes </w:t>
            </w:r>
            <w:r w:rsidR="0051050C" w:rsidRPr="000B63F2">
              <w:rPr>
                <w:b/>
              </w:rPr>
              <w:t>and clarifications</w:t>
            </w:r>
          </w:p>
        </w:tc>
        <w:sdt>
          <w:sdtPr>
            <w:id w:val="-1999488582"/>
            <w:placeholder>
              <w:docPart w:val="BC9CF3F8C8E04B928C4F5545FA4AF69A"/>
            </w:placeholder>
            <w:showingPlcHdr/>
            <w:text w:multiLine="1"/>
          </w:sdtPr>
          <w:sdtContent>
            <w:tc>
              <w:tcPr>
                <w:tcW w:w="6340" w:type="dxa"/>
                <w:gridSpan w:val="6"/>
              </w:tcPr>
              <w:p w14:paraId="051BC0DA" w14:textId="77777777" w:rsidR="00882C00" w:rsidRDefault="007F4CB8" w:rsidP="002767AC">
                <w:r w:rsidRPr="0009785A">
                  <w:rPr>
                    <w:rStyle w:val="PlaceholderText"/>
                  </w:rPr>
                  <w:t>Click or tap here to enter text.</w:t>
                </w:r>
              </w:p>
            </w:tc>
          </w:sdtContent>
        </w:sdt>
      </w:tr>
    </w:tbl>
    <w:p w14:paraId="77E5A9B8" w14:textId="77777777" w:rsidR="002767AC" w:rsidRDefault="002767AC" w:rsidP="002767AC"/>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0B63F2" w14:paraId="0FEE594C" w14:textId="77777777" w:rsidTr="00961BB2">
        <w:tc>
          <w:tcPr>
            <w:tcW w:w="2999" w:type="dxa"/>
          </w:tcPr>
          <w:p w14:paraId="40ACF8A5" w14:textId="77777777" w:rsidR="000B63F2" w:rsidRDefault="000B63F2" w:rsidP="000B63F2">
            <w:r>
              <w:t xml:space="preserve">Test: </w:t>
            </w:r>
            <w:proofErr w:type="spellStart"/>
            <w:r>
              <w:t>XC.ControlPath</w:t>
            </w:r>
            <w:proofErr w:type="spellEnd"/>
          </w:p>
        </w:tc>
        <w:tc>
          <w:tcPr>
            <w:tcW w:w="6340" w:type="dxa"/>
            <w:gridSpan w:val="6"/>
          </w:tcPr>
          <w:p w14:paraId="46CBB512" w14:textId="77777777" w:rsidR="000B63F2" w:rsidRPr="000B63F2" w:rsidRDefault="000B63F2" w:rsidP="000B63F2">
            <w:pPr>
              <w:rPr>
                <w:b/>
              </w:rPr>
            </w:pPr>
            <w:r>
              <w:rPr>
                <w:b/>
              </w:rPr>
              <w:t>Control path stress</w:t>
            </w:r>
            <w:r w:rsidRPr="000B63F2">
              <w:rPr>
                <w:b/>
              </w:rPr>
              <w:t xml:space="preserve"> tests</w:t>
            </w:r>
          </w:p>
        </w:tc>
      </w:tr>
      <w:tr w:rsidR="000B63F2" w14:paraId="4B9F0048" w14:textId="77777777" w:rsidTr="00961BB2">
        <w:tc>
          <w:tcPr>
            <w:tcW w:w="2999" w:type="dxa"/>
          </w:tcPr>
          <w:p w14:paraId="45E45F59" w14:textId="77777777" w:rsidR="000B63F2" w:rsidRPr="000B63F2" w:rsidRDefault="000B63F2" w:rsidP="00961BB2">
            <w:pPr>
              <w:rPr>
                <w:b/>
              </w:rPr>
            </w:pPr>
            <w:r w:rsidRPr="000B63F2">
              <w:rPr>
                <w:b/>
              </w:rPr>
              <w:t>Results</w:t>
            </w:r>
          </w:p>
        </w:tc>
        <w:tc>
          <w:tcPr>
            <w:tcW w:w="1107" w:type="dxa"/>
          </w:tcPr>
          <w:p w14:paraId="652AAFA6" w14:textId="77777777" w:rsidR="000B63F2" w:rsidRDefault="000B63F2" w:rsidP="00961BB2">
            <w:r>
              <w:t>Pass</w:t>
            </w:r>
          </w:p>
        </w:tc>
        <w:sdt>
          <w:sdtPr>
            <w:id w:val="-550307567"/>
            <w:placeholder>
              <w:docPart w:val="31AD5B7A385A4D60837061DBC67973FF"/>
            </w:placeholder>
            <w:showingPlcHdr/>
            <w:text/>
          </w:sdtPr>
          <w:sdtContent>
            <w:tc>
              <w:tcPr>
                <w:tcW w:w="851" w:type="dxa"/>
              </w:tcPr>
              <w:p w14:paraId="31A156BC" w14:textId="77777777" w:rsidR="000B63F2" w:rsidRDefault="004350F1" w:rsidP="004350F1">
                <w:r>
                  <w:rPr>
                    <w:rStyle w:val="PlaceholderText"/>
                  </w:rPr>
                  <w:t>..</w:t>
                </w:r>
                <w:r w:rsidRPr="0009785A">
                  <w:rPr>
                    <w:rStyle w:val="PlaceholderText"/>
                  </w:rPr>
                  <w:t>.</w:t>
                </w:r>
              </w:p>
            </w:tc>
          </w:sdtContent>
        </w:sdt>
        <w:tc>
          <w:tcPr>
            <w:tcW w:w="992" w:type="dxa"/>
          </w:tcPr>
          <w:p w14:paraId="15894590" w14:textId="77777777" w:rsidR="000B63F2" w:rsidRDefault="000B63F2" w:rsidP="00961BB2">
            <w:r>
              <w:t>Fail</w:t>
            </w:r>
          </w:p>
        </w:tc>
        <w:sdt>
          <w:sdtPr>
            <w:id w:val="1174768918"/>
            <w:placeholder>
              <w:docPart w:val="326DFCE73DE141618A1185914D7D739D"/>
            </w:placeholder>
            <w:showingPlcHdr/>
            <w:text/>
          </w:sdtPr>
          <w:sdtContent>
            <w:tc>
              <w:tcPr>
                <w:tcW w:w="992" w:type="dxa"/>
              </w:tcPr>
              <w:p w14:paraId="4E3E61EE" w14:textId="77777777" w:rsidR="000B63F2" w:rsidRDefault="004350F1" w:rsidP="004350F1">
                <w:r>
                  <w:rPr>
                    <w:rStyle w:val="PlaceholderText"/>
                  </w:rPr>
                  <w:t>..</w:t>
                </w:r>
                <w:r w:rsidRPr="0009785A">
                  <w:rPr>
                    <w:rStyle w:val="PlaceholderText"/>
                  </w:rPr>
                  <w:t>.</w:t>
                </w:r>
              </w:p>
            </w:tc>
          </w:sdtContent>
        </w:sdt>
        <w:tc>
          <w:tcPr>
            <w:tcW w:w="1276" w:type="dxa"/>
          </w:tcPr>
          <w:p w14:paraId="4A3FBF47" w14:textId="77777777" w:rsidR="000B63F2" w:rsidRDefault="000B63F2" w:rsidP="00961BB2">
            <w:r>
              <w:t>Pass %</w:t>
            </w:r>
          </w:p>
        </w:tc>
        <w:sdt>
          <w:sdtPr>
            <w:id w:val="-551313687"/>
            <w:placeholder>
              <w:docPart w:val="4FB92F761D554FB7979D200904F25F70"/>
            </w:placeholder>
            <w:showingPlcHdr/>
            <w:text/>
          </w:sdtPr>
          <w:sdtContent>
            <w:tc>
              <w:tcPr>
                <w:tcW w:w="1122" w:type="dxa"/>
              </w:tcPr>
              <w:p w14:paraId="0A99DC24" w14:textId="77777777" w:rsidR="000B63F2" w:rsidRDefault="004350F1" w:rsidP="004350F1">
                <w:r>
                  <w:rPr>
                    <w:rStyle w:val="PlaceholderText"/>
                  </w:rPr>
                  <w:t>..</w:t>
                </w:r>
                <w:r w:rsidRPr="0009785A">
                  <w:rPr>
                    <w:rStyle w:val="PlaceholderText"/>
                  </w:rPr>
                  <w:t>.</w:t>
                </w:r>
              </w:p>
            </w:tc>
          </w:sdtContent>
        </w:sdt>
      </w:tr>
      <w:tr w:rsidR="000B63F2" w14:paraId="38E366D1" w14:textId="77777777" w:rsidTr="00961BB2">
        <w:tc>
          <w:tcPr>
            <w:tcW w:w="2999" w:type="dxa"/>
          </w:tcPr>
          <w:p w14:paraId="2DDAB4A1" w14:textId="77777777" w:rsidR="000B63F2" w:rsidRPr="000B63F2" w:rsidRDefault="000B63F2" w:rsidP="00961BB2">
            <w:pPr>
              <w:rPr>
                <w:b/>
              </w:rPr>
            </w:pPr>
            <w:r w:rsidRPr="000B63F2">
              <w:rPr>
                <w:b/>
              </w:rPr>
              <w:t>Notes and clarifications</w:t>
            </w:r>
          </w:p>
        </w:tc>
        <w:sdt>
          <w:sdtPr>
            <w:id w:val="-523168970"/>
            <w:placeholder>
              <w:docPart w:val="46D353F512E741498C0499B92C21E3EF"/>
            </w:placeholder>
            <w:showingPlcHdr/>
            <w:text w:multiLine="1"/>
          </w:sdtPr>
          <w:sdtContent>
            <w:tc>
              <w:tcPr>
                <w:tcW w:w="6340" w:type="dxa"/>
                <w:gridSpan w:val="6"/>
              </w:tcPr>
              <w:p w14:paraId="3A506299" w14:textId="77777777" w:rsidR="000B63F2" w:rsidRDefault="007F4CB8" w:rsidP="00961BB2">
                <w:r w:rsidRPr="0009785A">
                  <w:rPr>
                    <w:rStyle w:val="PlaceholderText"/>
                  </w:rPr>
                  <w:t>Click or tap here to enter text.</w:t>
                </w:r>
              </w:p>
            </w:tc>
          </w:sdtContent>
        </w:sdt>
      </w:tr>
    </w:tbl>
    <w:p w14:paraId="06EC3499" w14:textId="77777777" w:rsidR="002767AC" w:rsidRDefault="002767AC" w:rsidP="002767AC"/>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0B63F2" w14:paraId="6EE5DE6F" w14:textId="77777777" w:rsidTr="00961BB2">
        <w:tc>
          <w:tcPr>
            <w:tcW w:w="2999" w:type="dxa"/>
          </w:tcPr>
          <w:p w14:paraId="2EAA8ECD" w14:textId="77777777" w:rsidR="000B63F2" w:rsidRDefault="000B63F2" w:rsidP="000B63F2">
            <w:r>
              <w:t xml:space="preserve">Test: </w:t>
            </w:r>
            <w:proofErr w:type="spellStart"/>
            <w:r>
              <w:t>XC.Pool</w:t>
            </w:r>
            <w:proofErr w:type="spellEnd"/>
          </w:p>
        </w:tc>
        <w:tc>
          <w:tcPr>
            <w:tcW w:w="6340" w:type="dxa"/>
            <w:gridSpan w:val="6"/>
          </w:tcPr>
          <w:p w14:paraId="6035114F" w14:textId="77777777" w:rsidR="000B63F2" w:rsidRPr="000B63F2" w:rsidRDefault="000B63F2" w:rsidP="00961BB2">
            <w:pPr>
              <w:rPr>
                <w:b/>
              </w:rPr>
            </w:pPr>
            <w:r>
              <w:rPr>
                <w:b/>
              </w:rPr>
              <w:t xml:space="preserve">Pool tests (only </w:t>
            </w:r>
            <w:proofErr w:type="spellStart"/>
            <w:r>
              <w:rPr>
                <w:b/>
              </w:rPr>
              <w:t>lvmoiscsi</w:t>
            </w:r>
            <w:proofErr w:type="spellEnd"/>
            <w:r>
              <w:rPr>
                <w:b/>
              </w:rPr>
              <w:t xml:space="preserve"> and </w:t>
            </w:r>
            <w:proofErr w:type="spellStart"/>
            <w:r>
              <w:rPr>
                <w:b/>
              </w:rPr>
              <w:t>lvmohba</w:t>
            </w:r>
            <w:proofErr w:type="spellEnd"/>
            <w:r>
              <w:rPr>
                <w:b/>
              </w:rPr>
              <w:t>)</w:t>
            </w:r>
          </w:p>
        </w:tc>
      </w:tr>
      <w:tr w:rsidR="000B63F2" w14:paraId="7505CE18" w14:textId="77777777" w:rsidTr="00961BB2">
        <w:tc>
          <w:tcPr>
            <w:tcW w:w="2999" w:type="dxa"/>
          </w:tcPr>
          <w:p w14:paraId="03934742" w14:textId="77777777" w:rsidR="000B63F2" w:rsidRPr="000B63F2" w:rsidRDefault="000B63F2" w:rsidP="00961BB2">
            <w:pPr>
              <w:rPr>
                <w:b/>
              </w:rPr>
            </w:pPr>
            <w:r w:rsidRPr="000B63F2">
              <w:rPr>
                <w:b/>
              </w:rPr>
              <w:t>Results</w:t>
            </w:r>
          </w:p>
        </w:tc>
        <w:tc>
          <w:tcPr>
            <w:tcW w:w="1107" w:type="dxa"/>
          </w:tcPr>
          <w:p w14:paraId="44215710" w14:textId="77777777" w:rsidR="000B63F2" w:rsidRDefault="000B63F2" w:rsidP="00961BB2">
            <w:r>
              <w:t>Pass</w:t>
            </w:r>
          </w:p>
        </w:tc>
        <w:sdt>
          <w:sdtPr>
            <w:id w:val="-615600827"/>
            <w:placeholder>
              <w:docPart w:val="412765EB0F074C1F904B86A876F4C752"/>
            </w:placeholder>
            <w:showingPlcHdr/>
            <w:text/>
          </w:sdtPr>
          <w:sdtContent>
            <w:tc>
              <w:tcPr>
                <w:tcW w:w="851" w:type="dxa"/>
              </w:tcPr>
              <w:p w14:paraId="4E15E178" w14:textId="77777777" w:rsidR="000B63F2" w:rsidRDefault="00C05913" w:rsidP="00C05913">
                <w:r>
                  <w:rPr>
                    <w:rStyle w:val="PlaceholderText"/>
                  </w:rPr>
                  <w:t>..</w:t>
                </w:r>
                <w:r w:rsidRPr="0009785A">
                  <w:rPr>
                    <w:rStyle w:val="PlaceholderText"/>
                  </w:rPr>
                  <w:t>.</w:t>
                </w:r>
              </w:p>
            </w:tc>
          </w:sdtContent>
        </w:sdt>
        <w:tc>
          <w:tcPr>
            <w:tcW w:w="992" w:type="dxa"/>
          </w:tcPr>
          <w:p w14:paraId="38779E92" w14:textId="77777777" w:rsidR="000B63F2" w:rsidRDefault="000B63F2" w:rsidP="00961BB2">
            <w:r>
              <w:t>Fail</w:t>
            </w:r>
          </w:p>
        </w:tc>
        <w:sdt>
          <w:sdtPr>
            <w:id w:val="-1768847451"/>
            <w:placeholder>
              <w:docPart w:val="E2E9630434C247EC83D5AB4A2030A242"/>
            </w:placeholder>
            <w:showingPlcHdr/>
            <w:text/>
          </w:sdtPr>
          <w:sdtContent>
            <w:tc>
              <w:tcPr>
                <w:tcW w:w="992" w:type="dxa"/>
              </w:tcPr>
              <w:p w14:paraId="600B290B" w14:textId="77777777" w:rsidR="000B63F2" w:rsidRDefault="00C05913" w:rsidP="00C05913">
                <w:r>
                  <w:rPr>
                    <w:rStyle w:val="PlaceholderText"/>
                  </w:rPr>
                  <w:t>..</w:t>
                </w:r>
                <w:r w:rsidRPr="0009785A">
                  <w:rPr>
                    <w:rStyle w:val="PlaceholderText"/>
                  </w:rPr>
                  <w:t>.</w:t>
                </w:r>
              </w:p>
            </w:tc>
          </w:sdtContent>
        </w:sdt>
        <w:tc>
          <w:tcPr>
            <w:tcW w:w="1276" w:type="dxa"/>
          </w:tcPr>
          <w:p w14:paraId="27327B51" w14:textId="77777777" w:rsidR="000B63F2" w:rsidRDefault="000B63F2" w:rsidP="00961BB2">
            <w:r>
              <w:t>Pass %</w:t>
            </w:r>
          </w:p>
        </w:tc>
        <w:sdt>
          <w:sdtPr>
            <w:id w:val="576412241"/>
            <w:placeholder>
              <w:docPart w:val="D5B68555E91A4DD1A6F991544CE0C9D1"/>
            </w:placeholder>
            <w:showingPlcHdr/>
            <w:text/>
          </w:sdtPr>
          <w:sdtContent>
            <w:tc>
              <w:tcPr>
                <w:tcW w:w="1122" w:type="dxa"/>
              </w:tcPr>
              <w:p w14:paraId="56B1909D" w14:textId="77777777" w:rsidR="000B63F2" w:rsidRDefault="00C05913" w:rsidP="00C05913">
                <w:r>
                  <w:rPr>
                    <w:rStyle w:val="PlaceholderText"/>
                  </w:rPr>
                  <w:t>..</w:t>
                </w:r>
                <w:r w:rsidRPr="0009785A">
                  <w:rPr>
                    <w:rStyle w:val="PlaceholderText"/>
                  </w:rPr>
                  <w:t>.</w:t>
                </w:r>
              </w:p>
            </w:tc>
          </w:sdtContent>
        </w:sdt>
      </w:tr>
      <w:tr w:rsidR="000B63F2" w14:paraId="605ADF21" w14:textId="77777777" w:rsidTr="00961BB2">
        <w:tc>
          <w:tcPr>
            <w:tcW w:w="2999" w:type="dxa"/>
          </w:tcPr>
          <w:p w14:paraId="7AC0609B" w14:textId="77777777" w:rsidR="000B63F2" w:rsidRPr="000B63F2" w:rsidRDefault="000B63F2" w:rsidP="00961BB2">
            <w:pPr>
              <w:rPr>
                <w:b/>
              </w:rPr>
            </w:pPr>
            <w:r w:rsidRPr="000B63F2">
              <w:rPr>
                <w:b/>
              </w:rPr>
              <w:t>Notes and clarifications</w:t>
            </w:r>
          </w:p>
        </w:tc>
        <w:sdt>
          <w:sdtPr>
            <w:id w:val="1087198621"/>
            <w:placeholder>
              <w:docPart w:val="D6499661C2A348CC906A92381A96781D"/>
            </w:placeholder>
            <w:showingPlcHdr/>
            <w:text w:multiLine="1"/>
          </w:sdtPr>
          <w:sdtContent>
            <w:tc>
              <w:tcPr>
                <w:tcW w:w="6340" w:type="dxa"/>
                <w:gridSpan w:val="6"/>
              </w:tcPr>
              <w:p w14:paraId="41471E1C" w14:textId="77777777" w:rsidR="000B63F2" w:rsidRDefault="00241158" w:rsidP="00961BB2">
                <w:r w:rsidRPr="0009785A">
                  <w:rPr>
                    <w:rStyle w:val="PlaceholderText"/>
                  </w:rPr>
                  <w:t>Click or tap here to enter text.</w:t>
                </w:r>
              </w:p>
            </w:tc>
          </w:sdtContent>
        </w:sdt>
      </w:tr>
    </w:tbl>
    <w:p w14:paraId="192ECF5B" w14:textId="77777777" w:rsidR="000B63F2" w:rsidRDefault="000B63F2" w:rsidP="002767AC"/>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0B63F2" w14:paraId="657F1728" w14:textId="77777777" w:rsidTr="00961BB2">
        <w:tc>
          <w:tcPr>
            <w:tcW w:w="2999" w:type="dxa"/>
          </w:tcPr>
          <w:p w14:paraId="33D58BC9" w14:textId="77777777" w:rsidR="000B63F2" w:rsidRDefault="000B63F2" w:rsidP="00961BB2">
            <w:r>
              <w:t xml:space="preserve">Test: </w:t>
            </w:r>
            <w:proofErr w:type="spellStart"/>
            <w:r>
              <w:t>XC.Multipath</w:t>
            </w:r>
            <w:proofErr w:type="spellEnd"/>
          </w:p>
        </w:tc>
        <w:tc>
          <w:tcPr>
            <w:tcW w:w="6340" w:type="dxa"/>
            <w:gridSpan w:val="6"/>
          </w:tcPr>
          <w:p w14:paraId="22605A90" w14:textId="77777777" w:rsidR="000B63F2" w:rsidRPr="000B63F2" w:rsidRDefault="000B63F2" w:rsidP="00961BB2">
            <w:pPr>
              <w:rPr>
                <w:b/>
              </w:rPr>
            </w:pPr>
            <w:r>
              <w:rPr>
                <w:b/>
              </w:rPr>
              <w:t>Multipath configuration v</w:t>
            </w:r>
            <w:r w:rsidRPr="000B63F2">
              <w:rPr>
                <w:b/>
              </w:rPr>
              <w:t xml:space="preserve">erification tests (only </w:t>
            </w:r>
            <w:proofErr w:type="spellStart"/>
            <w:r w:rsidRPr="000B63F2">
              <w:rPr>
                <w:b/>
              </w:rPr>
              <w:t>lvmoiscsi</w:t>
            </w:r>
            <w:proofErr w:type="spellEnd"/>
            <w:r w:rsidRPr="000B63F2">
              <w:rPr>
                <w:b/>
              </w:rPr>
              <w:t xml:space="preserve"> and </w:t>
            </w:r>
            <w:proofErr w:type="spellStart"/>
            <w:r w:rsidRPr="000B63F2">
              <w:rPr>
                <w:b/>
              </w:rPr>
              <w:t>lvmohba</w:t>
            </w:r>
            <w:proofErr w:type="spellEnd"/>
            <w:r w:rsidRPr="000B63F2">
              <w:rPr>
                <w:b/>
              </w:rPr>
              <w:t>)</w:t>
            </w:r>
          </w:p>
        </w:tc>
      </w:tr>
      <w:tr w:rsidR="000B63F2" w14:paraId="046E8908" w14:textId="77777777" w:rsidTr="00961BB2">
        <w:tc>
          <w:tcPr>
            <w:tcW w:w="2999" w:type="dxa"/>
          </w:tcPr>
          <w:p w14:paraId="57A8595C" w14:textId="77777777" w:rsidR="000B63F2" w:rsidRPr="000B63F2" w:rsidRDefault="000B63F2" w:rsidP="00961BB2">
            <w:pPr>
              <w:rPr>
                <w:b/>
              </w:rPr>
            </w:pPr>
            <w:r w:rsidRPr="000B63F2">
              <w:rPr>
                <w:b/>
              </w:rPr>
              <w:t>Results</w:t>
            </w:r>
          </w:p>
        </w:tc>
        <w:tc>
          <w:tcPr>
            <w:tcW w:w="1107" w:type="dxa"/>
          </w:tcPr>
          <w:p w14:paraId="7078F39D" w14:textId="77777777" w:rsidR="000B63F2" w:rsidRDefault="000B63F2" w:rsidP="00961BB2">
            <w:r>
              <w:t>Pass</w:t>
            </w:r>
          </w:p>
        </w:tc>
        <w:sdt>
          <w:sdtPr>
            <w:id w:val="1597448026"/>
            <w:placeholder>
              <w:docPart w:val="1EC6E1E44F084AC0BFFA9338BA53D730"/>
            </w:placeholder>
            <w:showingPlcHdr/>
            <w:text/>
          </w:sdtPr>
          <w:sdtContent>
            <w:tc>
              <w:tcPr>
                <w:tcW w:w="851" w:type="dxa"/>
              </w:tcPr>
              <w:p w14:paraId="6B26BC07" w14:textId="77777777" w:rsidR="000B63F2" w:rsidRDefault="008656F8" w:rsidP="008656F8">
                <w:r>
                  <w:rPr>
                    <w:rStyle w:val="PlaceholderText"/>
                  </w:rPr>
                  <w:t>..</w:t>
                </w:r>
                <w:r w:rsidRPr="0009785A">
                  <w:rPr>
                    <w:rStyle w:val="PlaceholderText"/>
                  </w:rPr>
                  <w:t>.</w:t>
                </w:r>
              </w:p>
            </w:tc>
          </w:sdtContent>
        </w:sdt>
        <w:tc>
          <w:tcPr>
            <w:tcW w:w="992" w:type="dxa"/>
          </w:tcPr>
          <w:p w14:paraId="48084B42" w14:textId="77777777" w:rsidR="000B63F2" w:rsidRDefault="000B63F2" w:rsidP="00961BB2">
            <w:r>
              <w:t>Fail</w:t>
            </w:r>
          </w:p>
        </w:tc>
        <w:sdt>
          <w:sdtPr>
            <w:id w:val="-87225359"/>
            <w:placeholder>
              <w:docPart w:val="E2C73DFC9F2E403086B9FC9DF241D3D1"/>
            </w:placeholder>
            <w:showingPlcHdr/>
            <w:text/>
          </w:sdtPr>
          <w:sdtContent>
            <w:tc>
              <w:tcPr>
                <w:tcW w:w="992" w:type="dxa"/>
              </w:tcPr>
              <w:p w14:paraId="013C006B" w14:textId="77777777" w:rsidR="000B63F2" w:rsidRDefault="008656F8" w:rsidP="008656F8">
                <w:r>
                  <w:rPr>
                    <w:rStyle w:val="PlaceholderText"/>
                  </w:rPr>
                  <w:t>..</w:t>
                </w:r>
                <w:r w:rsidRPr="0009785A">
                  <w:rPr>
                    <w:rStyle w:val="PlaceholderText"/>
                  </w:rPr>
                  <w:t>.</w:t>
                </w:r>
              </w:p>
            </w:tc>
          </w:sdtContent>
        </w:sdt>
        <w:tc>
          <w:tcPr>
            <w:tcW w:w="1276" w:type="dxa"/>
          </w:tcPr>
          <w:p w14:paraId="75E8A963" w14:textId="77777777" w:rsidR="000B63F2" w:rsidRDefault="000B63F2" w:rsidP="00961BB2">
            <w:r>
              <w:t>Pass %</w:t>
            </w:r>
          </w:p>
        </w:tc>
        <w:sdt>
          <w:sdtPr>
            <w:id w:val="1602218314"/>
            <w:placeholder>
              <w:docPart w:val="3DD147BFAAE34316B458650D8CCF0AD1"/>
            </w:placeholder>
            <w:showingPlcHdr/>
            <w:text/>
          </w:sdtPr>
          <w:sdtContent>
            <w:tc>
              <w:tcPr>
                <w:tcW w:w="1122" w:type="dxa"/>
              </w:tcPr>
              <w:p w14:paraId="79B734B9" w14:textId="77777777" w:rsidR="000B63F2" w:rsidRDefault="008656F8" w:rsidP="008656F8">
                <w:r>
                  <w:rPr>
                    <w:rStyle w:val="PlaceholderText"/>
                  </w:rPr>
                  <w:t>..</w:t>
                </w:r>
                <w:r w:rsidRPr="0009785A">
                  <w:rPr>
                    <w:rStyle w:val="PlaceholderText"/>
                  </w:rPr>
                  <w:t>.</w:t>
                </w:r>
              </w:p>
            </w:tc>
          </w:sdtContent>
        </w:sdt>
      </w:tr>
      <w:tr w:rsidR="000B63F2" w14:paraId="6E0C8963" w14:textId="77777777" w:rsidTr="00961BB2">
        <w:tc>
          <w:tcPr>
            <w:tcW w:w="2999" w:type="dxa"/>
          </w:tcPr>
          <w:p w14:paraId="1F8BBA12" w14:textId="77777777" w:rsidR="000B63F2" w:rsidRPr="000B63F2" w:rsidRDefault="000B63F2" w:rsidP="00961BB2">
            <w:pPr>
              <w:rPr>
                <w:b/>
              </w:rPr>
            </w:pPr>
            <w:r w:rsidRPr="000B63F2">
              <w:rPr>
                <w:b/>
              </w:rPr>
              <w:t>Notes and clarifications</w:t>
            </w:r>
          </w:p>
        </w:tc>
        <w:sdt>
          <w:sdtPr>
            <w:id w:val="-988006501"/>
            <w:placeholder>
              <w:docPart w:val="C5F16DD6BCD240819035EFD14AD233C4"/>
            </w:placeholder>
            <w:showingPlcHdr/>
            <w:text w:multiLine="1"/>
          </w:sdtPr>
          <w:sdtContent>
            <w:tc>
              <w:tcPr>
                <w:tcW w:w="6340" w:type="dxa"/>
                <w:gridSpan w:val="6"/>
              </w:tcPr>
              <w:p w14:paraId="4E6E06ED" w14:textId="77777777" w:rsidR="000B63F2" w:rsidRDefault="00241158" w:rsidP="00961BB2">
                <w:r w:rsidRPr="0009785A">
                  <w:rPr>
                    <w:rStyle w:val="PlaceholderText"/>
                  </w:rPr>
                  <w:t>Click or tap here to enter text.</w:t>
                </w:r>
              </w:p>
            </w:tc>
          </w:sdtContent>
        </w:sdt>
      </w:tr>
    </w:tbl>
    <w:p w14:paraId="71FF8C41" w14:textId="77777777" w:rsidR="000B63F2" w:rsidRDefault="000B63F2" w:rsidP="002767AC"/>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0B63F2" w14:paraId="1986630A" w14:textId="77777777" w:rsidTr="00961BB2">
        <w:tc>
          <w:tcPr>
            <w:tcW w:w="2999" w:type="dxa"/>
          </w:tcPr>
          <w:p w14:paraId="73B48C07" w14:textId="77777777" w:rsidR="000B63F2" w:rsidRDefault="000B63F2" w:rsidP="00961BB2">
            <w:r>
              <w:t xml:space="preserve">Test: </w:t>
            </w:r>
            <w:proofErr w:type="spellStart"/>
            <w:r>
              <w:t>XC.Multipath</w:t>
            </w:r>
            <w:proofErr w:type="spellEnd"/>
            <w:r>
              <w:t xml:space="preserve"> </w:t>
            </w:r>
            <w:r w:rsidRPr="000B63F2">
              <w:t xml:space="preserve"> (alternate multipath configuration - optional)</w:t>
            </w:r>
          </w:p>
        </w:tc>
        <w:tc>
          <w:tcPr>
            <w:tcW w:w="6340" w:type="dxa"/>
            <w:gridSpan w:val="6"/>
          </w:tcPr>
          <w:p w14:paraId="706CD077" w14:textId="77777777" w:rsidR="000B63F2" w:rsidRPr="000B63F2" w:rsidRDefault="000B63F2" w:rsidP="00961BB2">
            <w:pPr>
              <w:rPr>
                <w:b/>
              </w:rPr>
            </w:pPr>
            <w:r>
              <w:rPr>
                <w:b/>
              </w:rPr>
              <w:t>Multipath configuration v</w:t>
            </w:r>
            <w:r w:rsidRPr="000B63F2">
              <w:rPr>
                <w:b/>
              </w:rPr>
              <w:t xml:space="preserve">erification tests (only </w:t>
            </w:r>
            <w:proofErr w:type="spellStart"/>
            <w:r w:rsidRPr="000B63F2">
              <w:rPr>
                <w:b/>
              </w:rPr>
              <w:t>lvmoiscsi</w:t>
            </w:r>
            <w:proofErr w:type="spellEnd"/>
            <w:r w:rsidRPr="000B63F2">
              <w:rPr>
                <w:b/>
              </w:rPr>
              <w:t xml:space="preserve"> and </w:t>
            </w:r>
            <w:proofErr w:type="spellStart"/>
            <w:r w:rsidRPr="000B63F2">
              <w:rPr>
                <w:b/>
              </w:rPr>
              <w:t>lvmohba</w:t>
            </w:r>
            <w:proofErr w:type="spellEnd"/>
            <w:r w:rsidRPr="000B63F2">
              <w:rPr>
                <w:b/>
              </w:rPr>
              <w:t>)</w:t>
            </w:r>
          </w:p>
        </w:tc>
      </w:tr>
      <w:tr w:rsidR="000B63F2" w14:paraId="55302AA0" w14:textId="77777777" w:rsidTr="00961BB2">
        <w:tc>
          <w:tcPr>
            <w:tcW w:w="2999" w:type="dxa"/>
          </w:tcPr>
          <w:p w14:paraId="53922935" w14:textId="77777777" w:rsidR="000B63F2" w:rsidRPr="000B63F2" w:rsidRDefault="000B63F2" w:rsidP="00961BB2">
            <w:pPr>
              <w:rPr>
                <w:b/>
              </w:rPr>
            </w:pPr>
            <w:r w:rsidRPr="000B63F2">
              <w:rPr>
                <w:b/>
              </w:rPr>
              <w:t>Results</w:t>
            </w:r>
          </w:p>
        </w:tc>
        <w:tc>
          <w:tcPr>
            <w:tcW w:w="1107" w:type="dxa"/>
          </w:tcPr>
          <w:p w14:paraId="2943C766" w14:textId="77777777" w:rsidR="000B63F2" w:rsidRDefault="000B63F2" w:rsidP="00961BB2">
            <w:r>
              <w:t>Pass</w:t>
            </w:r>
          </w:p>
        </w:tc>
        <w:sdt>
          <w:sdtPr>
            <w:id w:val="2040930105"/>
            <w:placeholder>
              <w:docPart w:val="E4E8248BD96D4C7CB123837A7339A945"/>
            </w:placeholder>
            <w:showingPlcHdr/>
            <w:text/>
          </w:sdtPr>
          <w:sdtContent>
            <w:tc>
              <w:tcPr>
                <w:tcW w:w="851" w:type="dxa"/>
              </w:tcPr>
              <w:p w14:paraId="2845522C" w14:textId="77777777" w:rsidR="000B63F2" w:rsidRDefault="00F83AE6" w:rsidP="00F83AE6">
                <w:r>
                  <w:rPr>
                    <w:rStyle w:val="PlaceholderText"/>
                  </w:rPr>
                  <w:t>..</w:t>
                </w:r>
                <w:r w:rsidRPr="0009785A">
                  <w:rPr>
                    <w:rStyle w:val="PlaceholderText"/>
                  </w:rPr>
                  <w:t>.</w:t>
                </w:r>
              </w:p>
            </w:tc>
          </w:sdtContent>
        </w:sdt>
        <w:tc>
          <w:tcPr>
            <w:tcW w:w="992" w:type="dxa"/>
          </w:tcPr>
          <w:p w14:paraId="066E2BB8" w14:textId="77777777" w:rsidR="000B63F2" w:rsidRDefault="000B63F2" w:rsidP="00961BB2">
            <w:r>
              <w:t>Fail</w:t>
            </w:r>
          </w:p>
        </w:tc>
        <w:sdt>
          <w:sdtPr>
            <w:id w:val="1815137843"/>
            <w:placeholder>
              <w:docPart w:val="35BE128601264E68A8D0BE50B513A37B"/>
            </w:placeholder>
            <w:showingPlcHdr/>
            <w:text/>
          </w:sdtPr>
          <w:sdtContent>
            <w:tc>
              <w:tcPr>
                <w:tcW w:w="992" w:type="dxa"/>
              </w:tcPr>
              <w:p w14:paraId="4B8FDB21" w14:textId="77777777" w:rsidR="000B63F2" w:rsidRDefault="00464DB4" w:rsidP="00464DB4">
                <w:r>
                  <w:rPr>
                    <w:rStyle w:val="PlaceholderText"/>
                  </w:rPr>
                  <w:t>..</w:t>
                </w:r>
                <w:r w:rsidRPr="0009785A">
                  <w:rPr>
                    <w:rStyle w:val="PlaceholderText"/>
                  </w:rPr>
                  <w:t>.</w:t>
                </w:r>
              </w:p>
            </w:tc>
          </w:sdtContent>
        </w:sdt>
        <w:tc>
          <w:tcPr>
            <w:tcW w:w="1276" w:type="dxa"/>
          </w:tcPr>
          <w:p w14:paraId="68D65E0C" w14:textId="77777777" w:rsidR="000B63F2" w:rsidRDefault="00C33EFD" w:rsidP="00961BB2">
            <w:r>
              <w:t>Pass %</w:t>
            </w:r>
          </w:p>
        </w:tc>
        <w:sdt>
          <w:sdtPr>
            <w:id w:val="-825660943"/>
            <w:placeholder>
              <w:docPart w:val="8CE6B2A09BF542C59D5CDE3D424FEE07"/>
            </w:placeholder>
            <w:showingPlcHdr/>
            <w:text/>
          </w:sdtPr>
          <w:sdtContent>
            <w:tc>
              <w:tcPr>
                <w:tcW w:w="1122" w:type="dxa"/>
              </w:tcPr>
              <w:p w14:paraId="02E2E321" w14:textId="77777777" w:rsidR="000B63F2" w:rsidRDefault="00464DB4" w:rsidP="00464DB4">
                <w:r>
                  <w:rPr>
                    <w:rStyle w:val="PlaceholderText"/>
                  </w:rPr>
                  <w:t>…</w:t>
                </w:r>
              </w:p>
            </w:tc>
          </w:sdtContent>
        </w:sdt>
      </w:tr>
      <w:tr w:rsidR="000B63F2" w14:paraId="1339708C" w14:textId="77777777" w:rsidTr="00961BB2">
        <w:tc>
          <w:tcPr>
            <w:tcW w:w="2999" w:type="dxa"/>
          </w:tcPr>
          <w:p w14:paraId="33E01A77" w14:textId="77777777" w:rsidR="000B63F2" w:rsidRPr="000B63F2" w:rsidRDefault="000B63F2" w:rsidP="00961BB2">
            <w:pPr>
              <w:rPr>
                <w:b/>
              </w:rPr>
            </w:pPr>
            <w:r w:rsidRPr="000B63F2">
              <w:rPr>
                <w:b/>
              </w:rPr>
              <w:t>Notes and clarifications</w:t>
            </w:r>
          </w:p>
        </w:tc>
        <w:sdt>
          <w:sdtPr>
            <w:id w:val="-1742485039"/>
            <w:placeholder>
              <w:docPart w:val="BFD8AE9DF9CD4835A67F5A92CBC4B47D"/>
            </w:placeholder>
            <w:showingPlcHdr/>
            <w:text w:multiLine="1"/>
          </w:sdtPr>
          <w:sdtContent>
            <w:tc>
              <w:tcPr>
                <w:tcW w:w="6340" w:type="dxa"/>
                <w:gridSpan w:val="6"/>
              </w:tcPr>
              <w:p w14:paraId="376405A6" w14:textId="77777777" w:rsidR="000B63F2" w:rsidRDefault="00241158" w:rsidP="00961BB2">
                <w:r w:rsidRPr="0009785A">
                  <w:rPr>
                    <w:rStyle w:val="PlaceholderText"/>
                  </w:rPr>
                  <w:t>Click or tap here to enter text.</w:t>
                </w:r>
              </w:p>
            </w:tc>
          </w:sdtContent>
        </w:sdt>
      </w:tr>
    </w:tbl>
    <w:p w14:paraId="1D9F6A07" w14:textId="77777777" w:rsidR="005427F8" w:rsidRDefault="005427F8" w:rsidP="002767AC"/>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46396F" w14:paraId="376022EA" w14:textId="77777777" w:rsidTr="00961BB2">
        <w:tc>
          <w:tcPr>
            <w:tcW w:w="2999" w:type="dxa"/>
          </w:tcPr>
          <w:p w14:paraId="07B346BE" w14:textId="77777777" w:rsidR="0046396F" w:rsidRDefault="0046396F" w:rsidP="0046396F">
            <w:r>
              <w:t>Test: Space Reclamation (</w:t>
            </w:r>
            <w:r w:rsidRPr="000B63F2">
              <w:t>optional)</w:t>
            </w:r>
          </w:p>
        </w:tc>
        <w:tc>
          <w:tcPr>
            <w:tcW w:w="6340" w:type="dxa"/>
            <w:gridSpan w:val="6"/>
          </w:tcPr>
          <w:p w14:paraId="03ADA358" w14:textId="77777777" w:rsidR="0046396F" w:rsidRPr="000B63F2" w:rsidRDefault="0046396F" w:rsidP="00961BB2">
            <w:pPr>
              <w:rPr>
                <w:b/>
              </w:rPr>
            </w:pPr>
            <w:r>
              <w:rPr>
                <w:b/>
              </w:rPr>
              <w:t>Space reclamation</w:t>
            </w:r>
            <w:r w:rsidRPr="000B63F2">
              <w:rPr>
                <w:b/>
              </w:rPr>
              <w:t xml:space="preserve"> tests (only </w:t>
            </w:r>
            <w:proofErr w:type="spellStart"/>
            <w:r w:rsidRPr="000B63F2">
              <w:rPr>
                <w:b/>
              </w:rPr>
              <w:t>lvmoiscsi</w:t>
            </w:r>
            <w:proofErr w:type="spellEnd"/>
            <w:r w:rsidRPr="000B63F2">
              <w:rPr>
                <w:b/>
              </w:rPr>
              <w:t xml:space="preserve"> and </w:t>
            </w:r>
            <w:proofErr w:type="spellStart"/>
            <w:r w:rsidRPr="000B63F2">
              <w:rPr>
                <w:b/>
              </w:rPr>
              <w:t>lvmohba</w:t>
            </w:r>
            <w:proofErr w:type="spellEnd"/>
            <w:r w:rsidRPr="000B63F2">
              <w:rPr>
                <w:b/>
              </w:rPr>
              <w:t>)</w:t>
            </w:r>
          </w:p>
        </w:tc>
      </w:tr>
      <w:tr w:rsidR="0046396F" w14:paraId="293B8B17" w14:textId="77777777" w:rsidTr="00961BB2">
        <w:tc>
          <w:tcPr>
            <w:tcW w:w="2999" w:type="dxa"/>
          </w:tcPr>
          <w:p w14:paraId="7E282A78" w14:textId="77777777" w:rsidR="0046396F" w:rsidRPr="000B63F2" w:rsidRDefault="0046396F" w:rsidP="00961BB2">
            <w:pPr>
              <w:rPr>
                <w:b/>
              </w:rPr>
            </w:pPr>
            <w:r w:rsidRPr="000B63F2">
              <w:rPr>
                <w:b/>
              </w:rPr>
              <w:t>Results</w:t>
            </w:r>
          </w:p>
        </w:tc>
        <w:tc>
          <w:tcPr>
            <w:tcW w:w="1107" w:type="dxa"/>
          </w:tcPr>
          <w:p w14:paraId="65F23806" w14:textId="77777777" w:rsidR="0046396F" w:rsidRDefault="0046396F" w:rsidP="00961BB2">
            <w:r>
              <w:t>Pass</w:t>
            </w:r>
          </w:p>
        </w:tc>
        <w:sdt>
          <w:sdtPr>
            <w:id w:val="-169644480"/>
            <w:placeholder>
              <w:docPart w:val="6B795A8F4CFE49299494233438714D96"/>
            </w:placeholder>
            <w:showingPlcHdr/>
            <w:text/>
          </w:sdtPr>
          <w:sdtContent>
            <w:tc>
              <w:tcPr>
                <w:tcW w:w="851" w:type="dxa"/>
              </w:tcPr>
              <w:p w14:paraId="185C36E4" w14:textId="77777777" w:rsidR="0046396F" w:rsidRDefault="00413A65" w:rsidP="00413A65">
                <w:r>
                  <w:rPr>
                    <w:rStyle w:val="PlaceholderText"/>
                  </w:rPr>
                  <w:t>..</w:t>
                </w:r>
                <w:r w:rsidRPr="0009785A">
                  <w:rPr>
                    <w:rStyle w:val="PlaceholderText"/>
                  </w:rPr>
                  <w:t>.</w:t>
                </w:r>
              </w:p>
            </w:tc>
          </w:sdtContent>
        </w:sdt>
        <w:tc>
          <w:tcPr>
            <w:tcW w:w="992" w:type="dxa"/>
          </w:tcPr>
          <w:p w14:paraId="24B29435" w14:textId="77777777" w:rsidR="0046396F" w:rsidRDefault="0046396F" w:rsidP="00961BB2">
            <w:r>
              <w:t>Fail</w:t>
            </w:r>
          </w:p>
        </w:tc>
        <w:sdt>
          <w:sdtPr>
            <w:id w:val="-274252405"/>
            <w:placeholder>
              <w:docPart w:val="D4C59214DC1143CCBC944BBF6453A670"/>
            </w:placeholder>
            <w:showingPlcHdr/>
            <w:text/>
          </w:sdtPr>
          <w:sdtContent>
            <w:tc>
              <w:tcPr>
                <w:tcW w:w="992" w:type="dxa"/>
              </w:tcPr>
              <w:p w14:paraId="71EC84C0" w14:textId="77777777" w:rsidR="0046396F" w:rsidRDefault="00413A65" w:rsidP="00413A65">
                <w:r>
                  <w:rPr>
                    <w:rStyle w:val="PlaceholderText"/>
                  </w:rPr>
                  <w:t>..</w:t>
                </w:r>
                <w:r w:rsidRPr="0009785A">
                  <w:rPr>
                    <w:rStyle w:val="PlaceholderText"/>
                  </w:rPr>
                  <w:t>.</w:t>
                </w:r>
              </w:p>
            </w:tc>
          </w:sdtContent>
        </w:sdt>
        <w:tc>
          <w:tcPr>
            <w:tcW w:w="1276" w:type="dxa"/>
          </w:tcPr>
          <w:p w14:paraId="19ADAF3D" w14:textId="77777777" w:rsidR="0046396F" w:rsidRDefault="00E33C6F" w:rsidP="00961BB2">
            <w:r>
              <w:t>N/A</w:t>
            </w:r>
          </w:p>
        </w:tc>
        <w:sdt>
          <w:sdtPr>
            <w:id w:val="1286164755"/>
            <w:placeholder>
              <w:docPart w:val="35C10E7389334BA4BEC6C0BD50F2E583"/>
            </w:placeholder>
            <w:showingPlcHdr/>
            <w:text/>
          </w:sdtPr>
          <w:sdtContent>
            <w:tc>
              <w:tcPr>
                <w:tcW w:w="1122" w:type="dxa"/>
              </w:tcPr>
              <w:p w14:paraId="372889CF" w14:textId="77777777" w:rsidR="0046396F" w:rsidRDefault="00413A65" w:rsidP="00413A65">
                <w:r>
                  <w:rPr>
                    <w:rStyle w:val="PlaceholderText"/>
                  </w:rPr>
                  <w:t>..</w:t>
                </w:r>
                <w:r w:rsidRPr="0009785A">
                  <w:rPr>
                    <w:rStyle w:val="PlaceholderText"/>
                  </w:rPr>
                  <w:t>.</w:t>
                </w:r>
              </w:p>
            </w:tc>
          </w:sdtContent>
        </w:sdt>
      </w:tr>
      <w:tr w:rsidR="00C33EFD" w14:paraId="1E78EC47" w14:textId="77777777" w:rsidTr="00961BB2">
        <w:tc>
          <w:tcPr>
            <w:tcW w:w="2999" w:type="dxa"/>
          </w:tcPr>
          <w:p w14:paraId="6C53B05E" w14:textId="77777777" w:rsidR="00C33EFD" w:rsidRPr="000B63F2" w:rsidRDefault="00C33EFD" w:rsidP="00961BB2">
            <w:pPr>
              <w:rPr>
                <w:b/>
              </w:rPr>
            </w:pPr>
            <w:r>
              <w:rPr>
                <w:b/>
              </w:rPr>
              <w:t>Size of LUN under test</w:t>
            </w:r>
          </w:p>
        </w:tc>
        <w:sdt>
          <w:sdtPr>
            <w:id w:val="-438826866"/>
            <w:placeholder>
              <w:docPart w:val="952AE7F7BAB246D596268BAAD9793CA9"/>
            </w:placeholder>
            <w:showingPlcHdr/>
            <w:text/>
          </w:sdtPr>
          <w:sdtContent>
            <w:tc>
              <w:tcPr>
                <w:tcW w:w="6340" w:type="dxa"/>
                <w:gridSpan w:val="6"/>
              </w:tcPr>
              <w:p w14:paraId="61A1FD22" w14:textId="77777777" w:rsidR="00C33EFD" w:rsidRDefault="00E9657E" w:rsidP="00E9657E">
                <w:r w:rsidRPr="00E9657E">
                  <w:rPr>
                    <w:rStyle w:val="PlaceholderText"/>
                  </w:rPr>
                  <w:t>Log in to the storage backend before the test and record size of LUN under test.</w:t>
                </w:r>
              </w:p>
            </w:tc>
          </w:sdtContent>
        </w:sdt>
      </w:tr>
      <w:tr w:rsidR="00C33EFD" w14:paraId="3F2239CA" w14:textId="77777777" w:rsidTr="00961BB2">
        <w:tc>
          <w:tcPr>
            <w:tcW w:w="2999" w:type="dxa"/>
          </w:tcPr>
          <w:p w14:paraId="200D1AFD" w14:textId="77777777" w:rsidR="00C33EFD" w:rsidRPr="000B63F2" w:rsidRDefault="00C33EFD" w:rsidP="00961BB2">
            <w:pPr>
              <w:rPr>
                <w:b/>
              </w:rPr>
            </w:pPr>
            <w:r w:rsidRPr="00C33EFD">
              <w:rPr>
                <w:b/>
              </w:rPr>
              <w:t xml:space="preserve">Used space on LUN after test </w:t>
            </w:r>
            <w:r w:rsidRPr="00C33EFD">
              <w:rPr>
                <w:b/>
              </w:rPr>
              <w:tab/>
            </w:r>
          </w:p>
        </w:tc>
        <w:sdt>
          <w:sdtPr>
            <w:id w:val="1977405643"/>
            <w:placeholder>
              <w:docPart w:val="CC6CC9520B0B4A20B3EC9AD5F494A603"/>
            </w:placeholder>
            <w:showingPlcHdr/>
            <w:text/>
          </w:sdtPr>
          <w:sdtContent>
            <w:tc>
              <w:tcPr>
                <w:tcW w:w="6340" w:type="dxa"/>
                <w:gridSpan w:val="6"/>
              </w:tcPr>
              <w:p w14:paraId="31D1226B" w14:textId="77777777" w:rsidR="00C33EFD" w:rsidRDefault="00E9657E" w:rsidP="00E9657E">
                <w:r w:rsidRPr="00E9657E">
                  <w:rPr>
                    <w:rStyle w:val="PlaceholderText"/>
                  </w:rPr>
                  <w:t>Log in to the storage backend after the test and record used space on the LUN.</w:t>
                </w:r>
              </w:p>
            </w:tc>
          </w:sdtContent>
        </w:sdt>
      </w:tr>
      <w:tr w:rsidR="0046396F" w14:paraId="62A8633F" w14:textId="77777777" w:rsidTr="00961BB2">
        <w:tc>
          <w:tcPr>
            <w:tcW w:w="2999" w:type="dxa"/>
          </w:tcPr>
          <w:p w14:paraId="1F0FC8D6" w14:textId="77777777" w:rsidR="0046396F" w:rsidRPr="000B63F2" w:rsidRDefault="0046396F" w:rsidP="00961BB2">
            <w:pPr>
              <w:rPr>
                <w:b/>
              </w:rPr>
            </w:pPr>
            <w:r w:rsidRPr="000B63F2">
              <w:rPr>
                <w:b/>
              </w:rPr>
              <w:t>Notes and clarifications</w:t>
            </w:r>
          </w:p>
        </w:tc>
        <w:sdt>
          <w:sdtPr>
            <w:id w:val="-1619365472"/>
            <w:placeholder>
              <w:docPart w:val="97D896E167C14EAA9496174F698072DD"/>
            </w:placeholder>
            <w:showingPlcHdr/>
            <w:text w:multiLine="1"/>
          </w:sdtPr>
          <w:sdtContent>
            <w:tc>
              <w:tcPr>
                <w:tcW w:w="6340" w:type="dxa"/>
                <w:gridSpan w:val="6"/>
              </w:tcPr>
              <w:p w14:paraId="3B987409" w14:textId="77777777" w:rsidR="0046396F" w:rsidRDefault="00E9657E" w:rsidP="005427F8">
                <w:r w:rsidRPr="0009785A">
                  <w:rPr>
                    <w:rStyle w:val="PlaceholderText"/>
                  </w:rPr>
                  <w:t>Click or tap here to enter text.</w:t>
                </w:r>
              </w:p>
            </w:tc>
          </w:sdtContent>
        </w:sdt>
      </w:tr>
    </w:tbl>
    <w:p w14:paraId="70F449E4" w14:textId="77777777" w:rsidR="002767AC" w:rsidRDefault="002767AC" w:rsidP="002767AC">
      <w:r>
        <w:lastRenderedPageBreak/>
        <w:tab/>
      </w:r>
    </w:p>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8678A6" w14:paraId="2A1ADA35" w14:textId="77777777" w:rsidTr="00961BB2">
        <w:tc>
          <w:tcPr>
            <w:tcW w:w="2999" w:type="dxa"/>
          </w:tcPr>
          <w:p w14:paraId="66C3A025" w14:textId="77777777" w:rsidR="008678A6" w:rsidRDefault="008678A6" w:rsidP="008678A6">
            <w:r>
              <w:t xml:space="preserve">Test: </w:t>
            </w:r>
            <w:proofErr w:type="spellStart"/>
            <w:r>
              <w:t>XC.DataIntegrity</w:t>
            </w:r>
            <w:proofErr w:type="spellEnd"/>
          </w:p>
        </w:tc>
        <w:tc>
          <w:tcPr>
            <w:tcW w:w="6340" w:type="dxa"/>
            <w:gridSpan w:val="6"/>
          </w:tcPr>
          <w:p w14:paraId="79E39011" w14:textId="77777777" w:rsidR="008678A6" w:rsidRPr="000B63F2" w:rsidRDefault="00E96421" w:rsidP="00E96421">
            <w:pPr>
              <w:rPr>
                <w:b/>
              </w:rPr>
            </w:pPr>
            <w:r>
              <w:rPr>
                <w:b/>
              </w:rPr>
              <w:t>Data integrity</w:t>
            </w:r>
            <w:r w:rsidR="008678A6" w:rsidRPr="000B63F2">
              <w:rPr>
                <w:b/>
              </w:rPr>
              <w:t xml:space="preserve"> tests (only</w:t>
            </w:r>
            <w:r>
              <w:rPr>
                <w:b/>
              </w:rPr>
              <w:t xml:space="preserve"> CIFS</w:t>
            </w:r>
            <w:r w:rsidR="008678A6" w:rsidRPr="000B63F2">
              <w:rPr>
                <w:b/>
              </w:rPr>
              <w:t>)</w:t>
            </w:r>
          </w:p>
        </w:tc>
      </w:tr>
      <w:tr w:rsidR="008678A6" w14:paraId="43338723" w14:textId="77777777" w:rsidTr="00961BB2">
        <w:tc>
          <w:tcPr>
            <w:tcW w:w="2999" w:type="dxa"/>
          </w:tcPr>
          <w:p w14:paraId="6331EACF" w14:textId="77777777" w:rsidR="008678A6" w:rsidRPr="000B63F2" w:rsidRDefault="008678A6" w:rsidP="00961BB2">
            <w:pPr>
              <w:rPr>
                <w:b/>
              </w:rPr>
            </w:pPr>
            <w:r w:rsidRPr="000B63F2">
              <w:rPr>
                <w:b/>
              </w:rPr>
              <w:t>Results</w:t>
            </w:r>
          </w:p>
        </w:tc>
        <w:tc>
          <w:tcPr>
            <w:tcW w:w="1107" w:type="dxa"/>
          </w:tcPr>
          <w:p w14:paraId="0D09F2F3" w14:textId="77777777" w:rsidR="008678A6" w:rsidRDefault="008678A6" w:rsidP="00961BB2">
            <w:r>
              <w:t>Pass</w:t>
            </w:r>
          </w:p>
        </w:tc>
        <w:sdt>
          <w:sdtPr>
            <w:id w:val="1588734642"/>
            <w:placeholder>
              <w:docPart w:val="87FF1BCF91E043D098532C62E955D798"/>
            </w:placeholder>
            <w:showingPlcHdr/>
            <w:text/>
          </w:sdtPr>
          <w:sdtContent>
            <w:tc>
              <w:tcPr>
                <w:tcW w:w="851" w:type="dxa"/>
              </w:tcPr>
              <w:p w14:paraId="51BA0F65" w14:textId="77777777" w:rsidR="008678A6" w:rsidRDefault="005D36CE" w:rsidP="005D36CE">
                <w:r>
                  <w:rPr>
                    <w:rStyle w:val="PlaceholderText"/>
                  </w:rPr>
                  <w:t>..</w:t>
                </w:r>
                <w:r w:rsidRPr="0009785A">
                  <w:rPr>
                    <w:rStyle w:val="PlaceholderText"/>
                  </w:rPr>
                  <w:t>.</w:t>
                </w:r>
              </w:p>
            </w:tc>
          </w:sdtContent>
        </w:sdt>
        <w:tc>
          <w:tcPr>
            <w:tcW w:w="992" w:type="dxa"/>
          </w:tcPr>
          <w:p w14:paraId="69ED7B97" w14:textId="77777777" w:rsidR="008678A6" w:rsidRDefault="008678A6" w:rsidP="00961BB2">
            <w:r>
              <w:t>Fail</w:t>
            </w:r>
          </w:p>
        </w:tc>
        <w:sdt>
          <w:sdtPr>
            <w:id w:val="1880350582"/>
            <w:placeholder>
              <w:docPart w:val="ED60E766089C4FE580BBE2D25CFD9F76"/>
            </w:placeholder>
            <w:showingPlcHdr/>
            <w:text/>
          </w:sdtPr>
          <w:sdtContent>
            <w:tc>
              <w:tcPr>
                <w:tcW w:w="992" w:type="dxa"/>
              </w:tcPr>
              <w:p w14:paraId="56AB5141" w14:textId="77777777" w:rsidR="008678A6" w:rsidRDefault="005D36CE" w:rsidP="005D36CE">
                <w:r>
                  <w:rPr>
                    <w:rStyle w:val="PlaceholderText"/>
                  </w:rPr>
                  <w:t>..</w:t>
                </w:r>
                <w:r w:rsidRPr="0009785A">
                  <w:rPr>
                    <w:rStyle w:val="PlaceholderText"/>
                  </w:rPr>
                  <w:t>.</w:t>
                </w:r>
              </w:p>
            </w:tc>
          </w:sdtContent>
        </w:sdt>
        <w:tc>
          <w:tcPr>
            <w:tcW w:w="1276" w:type="dxa"/>
          </w:tcPr>
          <w:p w14:paraId="05591F0E" w14:textId="77777777" w:rsidR="008678A6" w:rsidRDefault="008678A6" w:rsidP="00961BB2">
            <w:r>
              <w:t>Pass %</w:t>
            </w:r>
          </w:p>
        </w:tc>
        <w:sdt>
          <w:sdtPr>
            <w:id w:val="242386416"/>
            <w:placeholder>
              <w:docPart w:val="4D0839BF069F469E9442BBA0A08B6C31"/>
            </w:placeholder>
            <w:showingPlcHdr/>
            <w:text/>
          </w:sdtPr>
          <w:sdtContent>
            <w:tc>
              <w:tcPr>
                <w:tcW w:w="1122" w:type="dxa"/>
              </w:tcPr>
              <w:p w14:paraId="470919E7" w14:textId="77777777" w:rsidR="008678A6" w:rsidRDefault="005D36CE" w:rsidP="005D36CE">
                <w:r>
                  <w:rPr>
                    <w:rStyle w:val="PlaceholderText"/>
                  </w:rPr>
                  <w:t>..</w:t>
                </w:r>
                <w:r w:rsidRPr="0009785A">
                  <w:rPr>
                    <w:rStyle w:val="PlaceholderText"/>
                  </w:rPr>
                  <w:t>.</w:t>
                </w:r>
              </w:p>
            </w:tc>
          </w:sdtContent>
        </w:sdt>
      </w:tr>
      <w:tr w:rsidR="008678A6" w14:paraId="10B10C2F" w14:textId="77777777" w:rsidTr="00961BB2">
        <w:tc>
          <w:tcPr>
            <w:tcW w:w="2999" w:type="dxa"/>
          </w:tcPr>
          <w:p w14:paraId="2AD429D9" w14:textId="77777777" w:rsidR="008678A6" w:rsidRPr="000B63F2" w:rsidRDefault="008678A6" w:rsidP="00961BB2">
            <w:pPr>
              <w:rPr>
                <w:b/>
              </w:rPr>
            </w:pPr>
            <w:r w:rsidRPr="000B63F2">
              <w:rPr>
                <w:b/>
              </w:rPr>
              <w:t>Notes and clarifications</w:t>
            </w:r>
          </w:p>
        </w:tc>
        <w:sdt>
          <w:sdtPr>
            <w:id w:val="-1210028920"/>
            <w:placeholder>
              <w:docPart w:val="6B2CE61A79E5458FB6C012116C459F5F"/>
            </w:placeholder>
            <w:showingPlcHdr/>
            <w:text w:multiLine="1"/>
          </w:sdtPr>
          <w:sdtContent>
            <w:tc>
              <w:tcPr>
                <w:tcW w:w="6340" w:type="dxa"/>
                <w:gridSpan w:val="6"/>
              </w:tcPr>
              <w:p w14:paraId="28564565" w14:textId="77777777" w:rsidR="008678A6" w:rsidRDefault="00E9657E" w:rsidP="00961BB2">
                <w:r w:rsidRPr="0009785A">
                  <w:rPr>
                    <w:rStyle w:val="PlaceholderText"/>
                  </w:rPr>
                  <w:t>Click or tap here to enter text.</w:t>
                </w:r>
              </w:p>
            </w:tc>
          </w:sdtContent>
        </w:sdt>
      </w:tr>
    </w:tbl>
    <w:p w14:paraId="732D2E67" w14:textId="77777777" w:rsidR="002767AC" w:rsidRDefault="002767AC" w:rsidP="002767AC"/>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1C106C" w14:paraId="3B05CDF5" w14:textId="77777777" w:rsidTr="00961BB2">
        <w:tc>
          <w:tcPr>
            <w:tcW w:w="2999" w:type="dxa"/>
          </w:tcPr>
          <w:p w14:paraId="275A22A0" w14:textId="77777777" w:rsidR="001C106C" w:rsidRDefault="001C106C" w:rsidP="001C106C">
            <w:r>
              <w:t>Test: BFS (optional)</w:t>
            </w:r>
          </w:p>
        </w:tc>
        <w:tc>
          <w:tcPr>
            <w:tcW w:w="6340" w:type="dxa"/>
            <w:gridSpan w:val="6"/>
          </w:tcPr>
          <w:p w14:paraId="47EF1BAE" w14:textId="77777777" w:rsidR="001C106C" w:rsidRPr="000B63F2" w:rsidRDefault="001C106C" w:rsidP="00961BB2">
            <w:pPr>
              <w:rPr>
                <w:b/>
              </w:rPr>
            </w:pPr>
            <w:r w:rsidRPr="001C106C">
              <w:rPr>
                <w:b/>
              </w:rPr>
              <w:t xml:space="preserve">Boot from SAN multipath tests (only Hardware HBA, SAS, </w:t>
            </w:r>
            <w:proofErr w:type="spellStart"/>
            <w:r w:rsidRPr="001C106C">
              <w:rPr>
                <w:b/>
              </w:rPr>
              <w:t>FCoE</w:t>
            </w:r>
            <w:proofErr w:type="spellEnd"/>
            <w:r w:rsidRPr="001C106C">
              <w:rPr>
                <w:b/>
              </w:rPr>
              <w:t>)</w:t>
            </w:r>
          </w:p>
        </w:tc>
      </w:tr>
      <w:tr w:rsidR="001C106C" w14:paraId="1C344199" w14:textId="77777777" w:rsidTr="00961BB2">
        <w:tc>
          <w:tcPr>
            <w:tcW w:w="2999" w:type="dxa"/>
          </w:tcPr>
          <w:p w14:paraId="68BB117C" w14:textId="77777777" w:rsidR="001C106C" w:rsidRPr="000B63F2" w:rsidRDefault="001C106C" w:rsidP="00961BB2">
            <w:pPr>
              <w:rPr>
                <w:b/>
              </w:rPr>
            </w:pPr>
            <w:r w:rsidRPr="000B63F2">
              <w:rPr>
                <w:b/>
              </w:rPr>
              <w:t>Results</w:t>
            </w:r>
          </w:p>
        </w:tc>
        <w:tc>
          <w:tcPr>
            <w:tcW w:w="1107" w:type="dxa"/>
          </w:tcPr>
          <w:p w14:paraId="6B9AA7F2" w14:textId="77777777" w:rsidR="001C106C" w:rsidRDefault="001C106C" w:rsidP="00961BB2">
            <w:r>
              <w:t>Pass</w:t>
            </w:r>
          </w:p>
        </w:tc>
        <w:sdt>
          <w:sdtPr>
            <w:id w:val="1829785660"/>
            <w:placeholder>
              <w:docPart w:val="80B34936C74D465593BAFD02FCBE841B"/>
            </w:placeholder>
            <w:showingPlcHdr/>
            <w:text/>
          </w:sdtPr>
          <w:sdtContent>
            <w:tc>
              <w:tcPr>
                <w:tcW w:w="851" w:type="dxa"/>
              </w:tcPr>
              <w:p w14:paraId="2729F051" w14:textId="77777777" w:rsidR="001C106C" w:rsidRDefault="005D36CE" w:rsidP="005D36CE">
                <w:r>
                  <w:rPr>
                    <w:rStyle w:val="PlaceholderText"/>
                  </w:rPr>
                  <w:t>..</w:t>
                </w:r>
                <w:r w:rsidRPr="0009785A">
                  <w:rPr>
                    <w:rStyle w:val="PlaceholderText"/>
                  </w:rPr>
                  <w:t>.</w:t>
                </w:r>
              </w:p>
            </w:tc>
          </w:sdtContent>
        </w:sdt>
        <w:tc>
          <w:tcPr>
            <w:tcW w:w="992" w:type="dxa"/>
          </w:tcPr>
          <w:p w14:paraId="0EF52194" w14:textId="77777777" w:rsidR="001C106C" w:rsidRDefault="001C106C" w:rsidP="00961BB2">
            <w:r>
              <w:t>Fail</w:t>
            </w:r>
          </w:p>
        </w:tc>
        <w:sdt>
          <w:sdtPr>
            <w:id w:val="1792931693"/>
            <w:placeholder>
              <w:docPart w:val="0B132AE447F941E4867A81B16CD28F71"/>
            </w:placeholder>
            <w:showingPlcHdr/>
            <w:text/>
          </w:sdtPr>
          <w:sdtContent>
            <w:tc>
              <w:tcPr>
                <w:tcW w:w="992" w:type="dxa"/>
              </w:tcPr>
              <w:p w14:paraId="6D15EF8C" w14:textId="77777777" w:rsidR="001C106C" w:rsidRDefault="005D36CE" w:rsidP="005D36CE">
                <w:r>
                  <w:rPr>
                    <w:rStyle w:val="PlaceholderText"/>
                  </w:rPr>
                  <w:t>..</w:t>
                </w:r>
                <w:r w:rsidRPr="0009785A">
                  <w:rPr>
                    <w:rStyle w:val="PlaceholderText"/>
                  </w:rPr>
                  <w:t>.</w:t>
                </w:r>
              </w:p>
            </w:tc>
          </w:sdtContent>
        </w:sdt>
        <w:tc>
          <w:tcPr>
            <w:tcW w:w="1276" w:type="dxa"/>
          </w:tcPr>
          <w:p w14:paraId="7D93C451" w14:textId="77777777" w:rsidR="001C106C" w:rsidRDefault="001C106C" w:rsidP="00961BB2">
            <w:r>
              <w:t>Pass %</w:t>
            </w:r>
          </w:p>
        </w:tc>
        <w:sdt>
          <w:sdtPr>
            <w:id w:val="1949350394"/>
            <w:placeholder>
              <w:docPart w:val="8F463A3E15934427A7568F6EEB3AD410"/>
            </w:placeholder>
            <w:showingPlcHdr/>
            <w:text/>
          </w:sdtPr>
          <w:sdtContent>
            <w:tc>
              <w:tcPr>
                <w:tcW w:w="1122" w:type="dxa"/>
              </w:tcPr>
              <w:p w14:paraId="28DF5E60" w14:textId="77777777" w:rsidR="001C106C" w:rsidRDefault="005D36CE" w:rsidP="005D36CE">
                <w:r>
                  <w:rPr>
                    <w:rStyle w:val="PlaceholderText"/>
                  </w:rPr>
                  <w:t>..</w:t>
                </w:r>
                <w:r w:rsidRPr="0009785A">
                  <w:rPr>
                    <w:rStyle w:val="PlaceholderText"/>
                  </w:rPr>
                  <w:t>.</w:t>
                </w:r>
              </w:p>
            </w:tc>
          </w:sdtContent>
        </w:sdt>
      </w:tr>
      <w:tr w:rsidR="001C106C" w14:paraId="0F64A78E" w14:textId="77777777" w:rsidTr="00961BB2">
        <w:tc>
          <w:tcPr>
            <w:tcW w:w="2999" w:type="dxa"/>
          </w:tcPr>
          <w:p w14:paraId="1BC55151" w14:textId="77777777" w:rsidR="001C106C" w:rsidRPr="000B63F2" w:rsidRDefault="001C106C" w:rsidP="00961BB2">
            <w:pPr>
              <w:rPr>
                <w:b/>
              </w:rPr>
            </w:pPr>
            <w:r w:rsidRPr="000B63F2">
              <w:rPr>
                <w:b/>
              </w:rPr>
              <w:t>Notes and clarifications</w:t>
            </w:r>
          </w:p>
        </w:tc>
        <w:sdt>
          <w:sdtPr>
            <w:id w:val="121971937"/>
            <w:placeholder>
              <w:docPart w:val="4FF04D926CF44DE8B3B741F430768E86"/>
            </w:placeholder>
            <w:showingPlcHdr/>
            <w:text w:multiLine="1"/>
          </w:sdtPr>
          <w:sdtContent>
            <w:tc>
              <w:tcPr>
                <w:tcW w:w="6340" w:type="dxa"/>
                <w:gridSpan w:val="6"/>
              </w:tcPr>
              <w:p w14:paraId="7BCD55E2" w14:textId="77777777" w:rsidR="001C106C" w:rsidRDefault="00E9657E" w:rsidP="00961BB2">
                <w:r w:rsidRPr="0009785A">
                  <w:rPr>
                    <w:rStyle w:val="PlaceholderText"/>
                  </w:rPr>
                  <w:t>Click or tap here to enter text.</w:t>
                </w:r>
              </w:p>
            </w:tc>
          </w:sdtContent>
        </w:sdt>
      </w:tr>
    </w:tbl>
    <w:p w14:paraId="237CAE28" w14:textId="77777777" w:rsidR="002767AC" w:rsidRDefault="002767AC" w:rsidP="002767AC">
      <w:r>
        <w:tab/>
      </w:r>
    </w:p>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1C106C" w14:paraId="6CBACFCF" w14:textId="77777777" w:rsidTr="00961BB2">
        <w:tc>
          <w:tcPr>
            <w:tcW w:w="2999" w:type="dxa"/>
          </w:tcPr>
          <w:p w14:paraId="0131F785" w14:textId="77777777" w:rsidR="001C106C" w:rsidRDefault="001C106C" w:rsidP="001C106C">
            <w:r>
              <w:t xml:space="preserve">Test: </w:t>
            </w:r>
            <w:proofErr w:type="spellStart"/>
            <w:r>
              <w:t>Bugtool</w:t>
            </w:r>
            <w:proofErr w:type="spellEnd"/>
          </w:p>
        </w:tc>
        <w:tc>
          <w:tcPr>
            <w:tcW w:w="6340" w:type="dxa"/>
            <w:gridSpan w:val="6"/>
          </w:tcPr>
          <w:p w14:paraId="74F16BA0" w14:textId="77777777" w:rsidR="001C106C" w:rsidRPr="000B63F2" w:rsidRDefault="00643EE1" w:rsidP="001C106C">
            <w:pPr>
              <w:rPr>
                <w:b/>
              </w:rPr>
            </w:pPr>
            <w:r>
              <w:rPr>
                <w:b/>
              </w:rPr>
              <w:t xml:space="preserve">Generate </w:t>
            </w:r>
            <w:proofErr w:type="spellStart"/>
            <w:r>
              <w:rPr>
                <w:b/>
              </w:rPr>
              <w:t>bugtool</w:t>
            </w:r>
            <w:proofErr w:type="spellEnd"/>
            <w:r>
              <w:rPr>
                <w:b/>
              </w:rPr>
              <w:t xml:space="preserve"> r</w:t>
            </w:r>
            <w:r w:rsidR="001C106C" w:rsidRPr="001C106C">
              <w:rPr>
                <w:b/>
              </w:rPr>
              <w:t>eport (required for all certifications)</w:t>
            </w:r>
          </w:p>
        </w:tc>
      </w:tr>
      <w:tr w:rsidR="001C106C" w14:paraId="3D8D183E" w14:textId="77777777" w:rsidTr="00961BB2">
        <w:tc>
          <w:tcPr>
            <w:tcW w:w="2999" w:type="dxa"/>
          </w:tcPr>
          <w:p w14:paraId="55C33926" w14:textId="77777777" w:rsidR="001C106C" w:rsidRPr="000B63F2" w:rsidRDefault="001C106C" w:rsidP="00961BB2">
            <w:pPr>
              <w:rPr>
                <w:b/>
              </w:rPr>
            </w:pPr>
            <w:r w:rsidRPr="000B63F2">
              <w:rPr>
                <w:b/>
              </w:rPr>
              <w:t>Results</w:t>
            </w:r>
          </w:p>
        </w:tc>
        <w:tc>
          <w:tcPr>
            <w:tcW w:w="1107" w:type="dxa"/>
          </w:tcPr>
          <w:p w14:paraId="3D7457DF" w14:textId="77777777" w:rsidR="001C106C" w:rsidRDefault="001C106C" w:rsidP="00961BB2">
            <w:r>
              <w:t>Pass</w:t>
            </w:r>
          </w:p>
        </w:tc>
        <w:sdt>
          <w:sdtPr>
            <w:id w:val="-413629399"/>
            <w:placeholder>
              <w:docPart w:val="BA4B9F92F2D5441D9F5454E13642EA08"/>
            </w:placeholder>
            <w:showingPlcHdr/>
            <w:text/>
          </w:sdtPr>
          <w:sdtContent>
            <w:tc>
              <w:tcPr>
                <w:tcW w:w="851" w:type="dxa"/>
              </w:tcPr>
              <w:p w14:paraId="335BE386" w14:textId="77777777" w:rsidR="001C106C" w:rsidRDefault="005D36CE" w:rsidP="005D36CE">
                <w:r>
                  <w:rPr>
                    <w:rStyle w:val="PlaceholderText"/>
                  </w:rPr>
                  <w:t>..</w:t>
                </w:r>
                <w:r w:rsidRPr="0009785A">
                  <w:rPr>
                    <w:rStyle w:val="PlaceholderText"/>
                  </w:rPr>
                  <w:t>.</w:t>
                </w:r>
              </w:p>
            </w:tc>
          </w:sdtContent>
        </w:sdt>
        <w:tc>
          <w:tcPr>
            <w:tcW w:w="992" w:type="dxa"/>
          </w:tcPr>
          <w:p w14:paraId="67345987" w14:textId="77777777" w:rsidR="001C106C" w:rsidRDefault="001C106C" w:rsidP="00961BB2">
            <w:r>
              <w:t>Fail</w:t>
            </w:r>
          </w:p>
        </w:tc>
        <w:sdt>
          <w:sdtPr>
            <w:id w:val="276223149"/>
            <w:placeholder>
              <w:docPart w:val="1C00A88D3FA74BDEAB6805555F053319"/>
            </w:placeholder>
            <w:showingPlcHdr/>
            <w:text/>
          </w:sdtPr>
          <w:sdtContent>
            <w:tc>
              <w:tcPr>
                <w:tcW w:w="992" w:type="dxa"/>
              </w:tcPr>
              <w:p w14:paraId="5E5B85AE" w14:textId="77777777" w:rsidR="001C106C" w:rsidRDefault="005D36CE" w:rsidP="005D36CE">
                <w:r>
                  <w:rPr>
                    <w:rStyle w:val="PlaceholderText"/>
                  </w:rPr>
                  <w:t>..</w:t>
                </w:r>
                <w:r w:rsidRPr="0009785A">
                  <w:rPr>
                    <w:rStyle w:val="PlaceholderText"/>
                  </w:rPr>
                  <w:t>.</w:t>
                </w:r>
              </w:p>
            </w:tc>
          </w:sdtContent>
        </w:sdt>
        <w:tc>
          <w:tcPr>
            <w:tcW w:w="1276" w:type="dxa"/>
          </w:tcPr>
          <w:p w14:paraId="782444CA" w14:textId="77777777" w:rsidR="001C106C" w:rsidRDefault="001C106C" w:rsidP="00961BB2">
            <w:r>
              <w:t>Pass %</w:t>
            </w:r>
          </w:p>
        </w:tc>
        <w:sdt>
          <w:sdtPr>
            <w:id w:val="1570921832"/>
            <w:placeholder>
              <w:docPart w:val="44EFCE4E13D84A71A3553578A0F17CE9"/>
            </w:placeholder>
            <w:showingPlcHdr/>
            <w:text/>
          </w:sdtPr>
          <w:sdtContent>
            <w:tc>
              <w:tcPr>
                <w:tcW w:w="1122" w:type="dxa"/>
              </w:tcPr>
              <w:p w14:paraId="226FFEC2" w14:textId="77777777" w:rsidR="001C106C" w:rsidRDefault="005D36CE" w:rsidP="005D36CE">
                <w:r>
                  <w:rPr>
                    <w:rStyle w:val="PlaceholderText"/>
                  </w:rPr>
                  <w:t>..</w:t>
                </w:r>
                <w:r w:rsidRPr="0009785A">
                  <w:rPr>
                    <w:rStyle w:val="PlaceholderText"/>
                  </w:rPr>
                  <w:t>.</w:t>
                </w:r>
              </w:p>
            </w:tc>
          </w:sdtContent>
        </w:sdt>
      </w:tr>
      <w:tr w:rsidR="001C106C" w14:paraId="2244789F" w14:textId="77777777" w:rsidTr="00961BB2">
        <w:tc>
          <w:tcPr>
            <w:tcW w:w="2999" w:type="dxa"/>
          </w:tcPr>
          <w:p w14:paraId="68E7CC1A" w14:textId="77777777" w:rsidR="001C106C" w:rsidRPr="000B63F2" w:rsidRDefault="001C106C" w:rsidP="00961BB2">
            <w:pPr>
              <w:rPr>
                <w:b/>
              </w:rPr>
            </w:pPr>
            <w:r w:rsidRPr="000B63F2">
              <w:rPr>
                <w:b/>
              </w:rPr>
              <w:t>Notes and clarifications</w:t>
            </w:r>
          </w:p>
        </w:tc>
        <w:tc>
          <w:tcPr>
            <w:tcW w:w="6340" w:type="dxa"/>
            <w:gridSpan w:val="6"/>
          </w:tcPr>
          <w:sdt>
            <w:sdtPr>
              <w:id w:val="834887376"/>
              <w:placeholder>
                <w:docPart w:val="DefaultPlaceholder_-1854013440"/>
              </w:placeholder>
              <w:text w:multiLine="1"/>
            </w:sdtPr>
            <w:sdtContent>
              <w:p w14:paraId="1F8DE986" w14:textId="77777777" w:rsidR="001C106C" w:rsidRDefault="000A36EB" w:rsidP="000A36EB">
                <w:r w:rsidRPr="00E9657E">
                  <w:rPr>
                    <w:color w:val="808080" w:themeColor="background1" w:themeShade="80"/>
                  </w:rPr>
                  <w:t>Log in to the local console and run xen-</w:t>
                </w:r>
                <w:proofErr w:type="spellStart"/>
                <w:r w:rsidRPr="00E9657E">
                  <w:rPr>
                    <w:color w:val="808080" w:themeColor="background1" w:themeShade="80"/>
                  </w:rPr>
                  <w:t>bugtool</w:t>
                </w:r>
                <w:proofErr w:type="spellEnd"/>
                <w:r w:rsidRPr="00E9657E">
                  <w:rPr>
                    <w:color w:val="808080" w:themeColor="background1" w:themeShade="80"/>
                  </w:rPr>
                  <w:t xml:space="preserve"> –-</w:t>
                </w:r>
                <w:proofErr w:type="spellStart"/>
                <w:r w:rsidRPr="00E9657E">
                  <w:rPr>
                    <w:color w:val="808080" w:themeColor="background1" w:themeShade="80"/>
                  </w:rPr>
                  <w:t>yestoall</w:t>
                </w:r>
                <w:proofErr w:type="spellEnd"/>
                <w:r w:rsidRPr="00E9657E">
                  <w:rPr>
                    <w:color w:val="808080" w:themeColor="background1" w:themeShade="80"/>
                  </w:rPr>
                  <w:t xml:space="preserve"> to generate the report. Include the </w:t>
                </w:r>
                <w:proofErr w:type="spellStart"/>
                <w:r w:rsidRPr="00E9657E">
                  <w:rPr>
                    <w:color w:val="808080" w:themeColor="background1" w:themeShade="80"/>
                  </w:rPr>
                  <w:t>bugtool</w:t>
                </w:r>
                <w:proofErr w:type="spellEnd"/>
                <w:r w:rsidRPr="00E9657E">
                  <w:rPr>
                    <w:color w:val="808080" w:themeColor="background1" w:themeShade="80"/>
                  </w:rPr>
                  <w:t xml:space="preserve"> report with your submission.</w:t>
                </w:r>
              </w:p>
            </w:sdtContent>
          </w:sdt>
        </w:tc>
      </w:tr>
    </w:tbl>
    <w:p w14:paraId="37D4356B" w14:textId="77777777" w:rsidR="002767AC" w:rsidRDefault="002767AC" w:rsidP="002767AC"/>
    <w:p w14:paraId="6312128D" w14:textId="77777777" w:rsidR="002767AC" w:rsidRDefault="002767AC" w:rsidP="002767AC">
      <w:r>
        <w:tab/>
      </w:r>
    </w:p>
    <w:p w14:paraId="475E8C68" w14:textId="77777777" w:rsidR="002767AC" w:rsidRDefault="002767AC" w:rsidP="002767AC"/>
    <w:p w14:paraId="113D3BD0" w14:textId="77777777" w:rsidR="002767AC" w:rsidRDefault="002767AC" w:rsidP="002767AC"/>
    <w:p w14:paraId="752C5FB8" w14:textId="77777777" w:rsidR="002767AC" w:rsidRDefault="002767AC" w:rsidP="002767AC"/>
    <w:p w14:paraId="426108C9" w14:textId="77777777" w:rsidR="000A36EB" w:rsidRDefault="000A36EB">
      <w:pPr>
        <w:rPr>
          <w:rFonts w:eastAsiaTheme="majorEastAsia" w:cstheme="majorBidi"/>
          <w:color w:val="404040" w:themeColor="text1" w:themeTint="BF"/>
          <w:sz w:val="28"/>
          <w:szCs w:val="24"/>
        </w:rPr>
      </w:pPr>
      <w:r>
        <w:br w:type="page"/>
      </w:r>
    </w:p>
    <w:p w14:paraId="1F9AD313" w14:textId="77777777" w:rsidR="002767AC" w:rsidRDefault="00882C00" w:rsidP="00882C00">
      <w:pPr>
        <w:pStyle w:val="Heading3"/>
      </w:pPr>
      <w:r>
        <w:lastRenderedPageBreak/>
        <w:t>Optional vendor t</w:t>
      </w:r>
      <w:r w:rsidR="002767AC">
        <w:t xml:space="preserve">ests: </w:t>
      </w:r>
    </w:p>
    <w:p w14:paraId="11A04165" w14:textId="77777777" w:rsidR="00A11EA5" w:rsidRDefault="00A11EA5" w:rsidP="002767AC">
      <w:r w:rsidRPr="00A11EA5">
        <w:t>Copy and paste into the section below to add tables for any additional, unique tests that you run.</w:t>
      </w:r>
    </w:p>
    <w:sdt>
      <w:sdtPr>
        <w:id w:val="-560562849"/>
        <w15:repeatingSection/>
      </w:sdtPr>
      <w:sdtEndPr>
        <w:rPr>
          <w:sz w:val="32"/>
          <w:szCs w:val="32"/>
        </w:rPr>
      </w:sdtEndPr>
      <w:sdtContent>
        <w:sdt>
          <w:sdtPr>
            <w:id w:val="-1637480377"/>
            <w:placeholder>
              <w:docPart w:val="DefaultPlaceholder_-1854013436"/>
            </w:placeholder>
            <w15:repeatingSectionItem/>
          </w:sdtPr>
          <w:sdtEndPr>
            <w:rPr>
              <w:sz w:val="32"/>
              <w:szCs w:val="32"/>
            </w:rPr>
          </w:sdtEndPr>
          <w:sdtContent>
            <w:p w14:paraId="4BF969BA" w14:textId="77777777" w:rsidR="002767AC" w:rsidRDefault="002767AC" w:rsidP="002767AC"/>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0A36EB" w14:paraId="04E799E5" w14:textId="77777777" w:rsidTr="00961BB2">
                <w:tc>
                  <w:tcPr>
                    <w:tcW w:w="2999" w:type="dxa"/>
                  </w:tcPr>
                  <w:p w14:paraId="3A59DA97" w14:textId="77777777" w:rsidR="000A36EB" w:rsidRDefault="000A36EB" w:rsidP="003D28F8">
                    <w:r>
                      <w:t>Test ID</w:t>
                    </w:r>
                    <w:r w:rsidR="003D28F8">
                      <w:t xml:space="preserve">: </w:t>
                    </w:r>
                    <w:sdt>
                      <w:sdtPr>
                        <w:id w:val="-813023903"/>
                        <w:placeholder>
                          <w:docPart w:val="06C6A66A466B4215B3B1EF64C11A76A8"/>
                        </w:placeholder>
                        <w:showingPlcHdr/>
                        <w:text/>
                      </w:sdtPr>
                      <w:sdtContent>
                        <w:r w:rsidR="003D28F8">
                          <w:rPr>
                            <w:rStyle w:val="PlaceholderText"/>
                          </w:rPr>
                          <w:t>Test #</w:t>
                        </w:r>
                      </w:sdtContent>
                    </w:sdt>
                  </w:p>
                </w:tc>
                <w:sdt>
                  <w:sdtPr>
                    <w:rPr>
                      <w:b/>
                    </w:rPr>
                    <w:id w:val="1522822999"/>
                    <w:placeholder>
                      <w:docPart w:val="E485C6F9C6C941CB93361F9DF495746D"/>
                    </w:placeholder>
                    <w:showingPlcHdr/>
                    <w:text/>
                  </w:sdtPr>
                  <w:sdtContent>
                    <w:tc>
                      <w:tcPr>
                        <w:tcW w:w="6340" w:type="dxa"/>
                        <w:gridSpan w:val="6"/>
                      </w:tcPr>
                      <w:p w14:paraId="24239A6A" w14:textId="77777777" w:rsidR="000A36EB" w:rsidRPr="000B63F2" w:rsidRDefault="003D28F8" w:rsidP="003D28F8">
                        <w:pPr>
                          <w:rPr>
                            <w:b/>
                          </w:rPr>
                        </w:pPr>
                        <w:r>
                          <w:rPr>
                            <w:rStyle w:val="PlaceholderText"/>
                          </w:rPr>
                          <w:t>Test name</w:t>
                        </w:r>
                      </w:p>
                    </w:tc>
                  </w:sdtContent>
                </w:sdt>
              </w:tr>
              <w:tr w:rsidR="000A36EB" w14:paraId="6E5E2AD4" w14:textId="77777777" w:rsidTr="00961BB2">
                <w:tc>
                  <w:tcPr>
                    <w:tcW w:w="2999" w:type="dxa"/>
                  </w:tcPr>
                  <w:p w14:paraId="4407A14F" w14:textId="77777777" w:rsidR="000A36EB" w:rsidRPr="000B63F2" w:rsidRDefault="000A36EB" w:rsidP="00961BB2">
                    <w:pPr>
                      <w:rPr>
                        <w:b/>
                      </w:rPr>
                    </w:pPr>
                    <w:r w:rsidRPr="000B63F2">
                      <w:rPr>
                        <w:b/>
                      </w:rPr>
                      <w:t>Results</w:t>
                    </w:r>
                  </w:p>
                </w:tc>
                <w:tc>
                  <w:tcPr>
                    <w:tcW w:w="1107" w:type="dxa"/>
                  </w:tcPr>
                  <w:p w14:paraId="73C43999" w14:textId="77777777" w:rsidR="000A36EB" w:rsidRDefault="000A36EB" w:rsidP="00961BB2">
                    <w:r>
                      <w:t>Pass</w:t>
                    </w:r>
                  </w:p>
                </w:tc>
                <w:sdt>
                  <w:sdtPr>
                    <w:id w:val="-83612520"/>
                    <w:placeholder>
                      <w:docPart w:val="3BAF87E2E46A40FEA8A84B8965DB6BB2"/>
                    </w:placeholder>
                    <w:showingPlcHdr/>
                    <w:text/>
                  </w:sdtPr>
                  <w:sdtContent>
                    <w:tc>
                      <w:tcPr>
                        <w:tcW w:w="851" w:type="dxa"/>
                      </w:tcPr>
                      <w:p w14:paraId="49E2A3FC" w14:textId="77777777" w:rsidR="000A36EB" w:rsidRDefault="003D28F8" w:rsidP="003D28F8">
                        <w:r>
                          <w:rPr>
                            <w:rStyle w:val="PlaceholderText"/>
                          </w:rPr>
                          <w:t>...</w:t>
                        </w:r>
                      </w:p>
                    </w:tc>
                  </w:sdtContent>
                </w:sdt>
                <w:tc>
                  <w:tcPr>
                    <w:tcW w:w="992" w:type="dxa"/>
                  </w:tcPr>
                  <w:p w14:paraId="16B9C8B3" w14:textId="77777777" w:rsidR="000A36EB" w:rsidRDefault="000A36EB" w:rsidP="00961BB2">
                    <w:r>
                      <w:t>Fail</w:t>
                    </w:r>
                  </w:p>
                </w:tc>
                <w:sdt>
                  <w:sdtPr>
                    <w:id w:val="-1027488579"/>
                    <w:placeholder>
                      <w:docPart w:val="F47BB7F92BC6445CADF77326DCD1D7EA"/>
                    </w:placeholder>
                    <w:showingPlcHdr/>
                    <w:text/>
                  </w:sdtPr>
                  <w:sdtContent>
                    <w:tc>
                      <w:tcPr>
                        <w:tcW w:w="992" w:type="dxa"/>
                      </w:tcPr>
                      <w:p w14:paraId="70553FCF" w14:textId="77777777" w:rsidR="000A36EB" w:rsidRDefault="003D28F8" w:rsidP="003D28F8">
                        <w:r>
                          <w:rPr>
                            <w:rStyle w:val="PlaceholderText"/>
                          </w:rPr>
                          <w:t>…</w:t>
                        </w:r>
                      </w:p>
                    </w:tc>
                  </w:sdtContent>
                </w:sdt>
                <w:tc>
                  <w:tcPr>
                    <w:tcW w:w="1276" w:type="dxa"/>
                  </w:tcPr>
                  <w:p w14:paraId="117DDEAA" w14:textId="77777777" w:rsidR="000A36EB" w:rsidRDefault="000A36EB" w:rsidP="00961BB2">
                    <w:r>
                      <w:t>Other</w:t>
                    </w:r>
                  </w:p>
                </w:tc>
                <w:sdt>
                  <w:sdtPr>
                    <w:id w:val="-434518615"/>
                    <w:placeholder>
                      <w:docPart w:val="CF9CDA0AAD3048528EC56AC472CA44BE"/>
                    </w:placeholder>
                    <w:showingPlcHdr/>
                    <w:text/>
                  </w:sdtPr>
                  <w:sdtContent>
                    <w:tc>
                      <w:tcPr>
                        <w:tcW w:w="1122" w:type="dxa"/>
                      </w:tcPr>
                      <w:p w14:paraId="24D3D9FB" w14:textId="77777777" w:rsidR="000A36EB" w:rsidRDefault="003D28F8" w:rsidP="003D28F8">
                        <w:r>
                          <w:rPr>
                            <w:rStyle w:val="PlaceholderText"/>
                          </w:rPr>
                          <w:t>..</w:t>
                        </w:r>
                        <w:r w:rsidRPr="0009785A">
                          <w:rPr>
                            <w:rStyle w:val="PlaceholderText"/>
                          </w:rPr>
                          <w:t>.</w:t>
                        </w:r>
                      </w:p>
                    </w:tc>
                  </w:sdtContent>
                </w:sdt>
              </w:tr>
              <w:tr w:rsidR="000A36EB" w14:paraId="654F7DC3" w14:textId="77777777" w:rsidTr="00961BB2">
                <w:tc>
                  <w:tcPr>
                    <w:tcW w:w="2999" w:type="dxa"/>
                  </w:tcPr>
                  <w:p w14:paraId="2D9DED25" w14:textId="77777777" w:rsidR="000A36EB" w:rsidRPr="000B63F2" w:rsidRDefault="000A36EB" w:rsidP="00961BB2">
                    <w:pPr>
                      <w:rPr>
                        <w:b/>
                      </w:rPr>
                    </w:pPr>
                    <w:r w:rsidRPr="000B63F2">
                      <w:rPr>
                        <w:b/>
                      </w:rPr>
                      <w:t>Notes and clarifications</w:t>
                    </w:r>
                  </w:p>
                </w:tc>
                <w:sdt>
                  <w:sdtPr>
                    <w:id w:val="-1442366932"/>
                    <w:placeholder>
                      <w:docPart w:val="BFEF71716EA0456B80C108811935D240"/>
                    </w:placeholder>
                    <w:showingPlcHdr/>
                    <w:text/>
                  </w:sdtPr>
                  <w:sdtContent>
                    <w:tc>
                      <w:tcPr>
                        <w:tcW w:w="6340" w:type="dxa"/>
                        <w:gridSpan w:val="6"/>
                      </w:tcPr>
                      <w:p w14:paraId="1E9F6E19" w14:textId="77777777" w:rsidR="000A36EB" w:rsidRDefault="003D28F8" w:rsidP="00961BB2">
                        <w:r w:rsidRPr="0009785A">
                          <w:rPr>
                            <w:rStyle w:val="PlaceholderText"/>
                          </w:rPr>
                          <w:t>Click or tap here to enter text.</w:t>
                        </w:r>
                      </w:p>
                    </w:tc>
                  </w:sdtContent>
                </w:sdt>
              </w:tr>
            </w:tbl>
            <w:p w14:paraId="35988306" w14:textId="77777777" w:rsidR="009C0261" w:rsidRPr="00B833F8" w:rsidRDefault="009C0261">
              <w:r>
                <w:rPr>
                  <w:sz w:val="32"/>
                  <w:szCs w:val="32"/>
                </w:rPr>
                <w:br w:type="page"/>
              </w:r>
            </w:p>
          </w:sdtContent>
        </w:sdt>
      </w:sdtContent>
    </w:sdt>
    <w:p w14:paraId="61E6BBEA" w14:textId="77777777" w:rsidR="00D50EF4" w:rsidRDefault="00D50EF4" w:rsidP="00F61C9E">
      <w:pPr>
        <w:spacing w:before="120" w:after="120"/>
        <w:jc w:val="both"/>
        <w:rPr>
          <w:rFonts w:cs="Arial"/>
          <w:sz w:val="18"/>
          <w:szCs w:val="18"/>
        </w:rPr>
      </w:pPr>
    </w:p>
    <w:p w14:paraId="1DC6A5DE" w14:textId="77777777" w:rsidR="001F4943" w:rsidRDefault="001F4943" w:rsidP="001F4943">
      <w:pPr>
        <w:pStyle w:val="Heading3"/>
        <w:rPr>
          <w:ins w:id="8" w:author="SHU LIU （刘姝）" w:date="2023-10-25T12:59:00Z"/>
        </w:rPr>
      </w:pPr>
      <w:ins w:id="9" w:author="SHU LIU （刘姝）" w:date="2023-10-25T12:59:00Z">
        <w:r>
          <w:t xml:space="preserve">Extra changes made to Factory Settings: </w:t>
        </w:r>
      </w:ins>
    </w:p>
    <w:p w14:paraId="68D5F868" w14:textId="77777777" w:rsidR="001F4943" w:rsidRDefault="001F4943" w:rsidP="001F4943">
      <w:pPr>
        <w:rPr>
          <w:ins w:id="10" w:author="SHU LIU （刘姝）" w:date="2023-10-25T12:59:00Z"/>
        </w:rPr>
      </w:pPr>
      <w:ins w:id="11" w:author="SHU LIU （刘姝）" w:date="2023-10-25T12:59:00Z">
        <w:r>
          <w:t xml:space="preserve">Record the changes made to factory settings, including but not limited to BIOS, firmware, devices, drivers, servers and </w:t>
        </w:r>
        <w:proofErr w:type="spellStart"/>
        <w:r>
          <w:t>XenServer</w:t>
        </w:r>
        <w:proofErr w:type="spellEnd"/>
        <w:r>
          <w:t>.</w:t>
        </w:r>
      </w:ins>
    </w:p>
    <w:customXmlInsRangeStart w:id="12" w:author="SHU LIU （刘姝）" w:date="2023-10-25T12:59:00Z"/>
    <w:sdt>
      <w:sdtPr>
        <w:id w:val="308219619"/>
        <w15:repeatingSection/>
      </w:sdtPr>
      <w:sdtEndPr>
        <w:rPr>
          <w:sz w:val="32"/>
          <w:szCs w:val="32"/>
        </w:rPr>
      </w:sdtEndPr>
      <w:sdtContent>
        <w:customXmlInsRangeEnd w:id="12"/>
        <w:customXmlInsRangeStart w:id="13" w:author="SHU LIU （刘姝）" w:date="2023-10-25T12:59:00Z"/>
        <w:sdt>
          <w:sdtPr>
            <w:id w:val="1745529928"/>
            <w:placeholder>
              <w:docPart w:val="93AADCE03970B9418991FC8E2A3CD93D"/>
            </w:placeholder>
            <w15:repeatingSectionItem/>
          </w:sdtPr>
          <w:sdtEndPr>
            <w:rPr>
              <w:sz w:val="32"/>
              <w:szCs w:val="32"/>
            </w:rPr>
          </w:sdtEndPr>
          <w:sdtContent>
            <w:customXmlInsRangeEnd w:id="13"/>
            <w:p w14:paraId="73A7A7E9" w14:textId="77777777" w:rsidR="001F4943" w:rsidRDefault="001F4943" w:rsidP="001F4943">
              <w:pPr>
                <w:rPr>
                  <w:ins w:id="14" w:author="SHU LIU （刘姝）" w:date="2023-10-25T12:59:00Z"/>
                </w:rPr>
              </w:pPr>
            </w:p>
            <w:tbl>
              <w:tblPr>
                <w:tblStyle w:val="TableGrid"/>
                <w:tblW w:w="9339" w:type="dxa"/>
                <w:tblLook w:val="04A0" w:firstRow="1" w:lastRow="0" w:firstColumn="1" w:lastColumn="0" w:noHBand="0" w:noVBand="1"/>
              </w:tblPr>
              <w:tblGrid>
                <w:gridCol w:w="3681"/>
                <w:gridCol w:w="2126"/>
                <w:gridCol w:w="3532"/>
              </w:tblGrid>
              <w:tr w:rsidR="001F4943" w14:paraId="361C1970" w14:textId="77777777" w:rsidTr="001E3064">
                <w:trPr>
                  <w:ins w:id="15" w:author="SHU LIU （刘姝）" w:date="2023-10-25T12:59:00Z"/>
                </w:trPr>
                <w:tc>
                  <w:tcPr>
                    <w:tcW w:w="3681" w:type="dxa"/>
                  </w:tcPr>
                  <w:p w14:paraId="01E198B3" w14:textId="77777777" w:rsidR="001F4943" w:rsidRDefault="001F4943" w:rsidP="001E3064">
                    <w:pPr>
                      <w:rPr>
                        <w:ins w:id="16" w:author="SHU LIU （刘姝）" w:date="2023-10-25T12:59:00Z"/>
                      </w:rPr>
                    </w:pPr>
                    <w:ins w:id="17" w:author="SHU LIU （刘姝）" w:date="2023-10-25T12:59:00Z">
                      <w:r>
                        <w:t xml:space="preserve">Modified Device / Driver / Server / </w:t>
                      </w:r>
                      <w:proofErr w:type="spellStart"/>
                      <w:r>
                        <w:t>XenServer</w:t>
                      </w:r>
                      <w:proofErr w:type="spellEnd"/>
                      <w:r>
                        <w:t xml:space="preserve"> /And so on</w:t>
                      </w:r>
                    </w:ins>
                  </w:p>
                </w:tc>
                <w:customXmlInsRangeStart w:id="18" w:author="SHU LIU （刘姝）" w:date="2023-10-25T12:59:00Z"/>
                <w:sdt>
                  <w:sdtPr>
                    <w:id w:val="714477438"/>
                    <w:placeholder>
                      <w:docPart w:val="920B55D0342BDA4AB4301AE0ECA858C4"/>
                    </w:placeholder>
                    <w:text/>
                  </w:sdtPr>
                  <w:sdtContent>
                    <w:customXmlInsRangeEnd w:id="18"/>
                    <w:tc>
                      <w:tcPr>
                        <w:tcW w:w="2126" w:type="dxa"/>
                      </w:tcPr>
                      <w:p w14:paraId="46ABB2AA" w14:textId="77777777" w:rsidR="001F4943" w:rsidRPr="00996153" w:rsidRDefault="001F4943" w:rsidP="001E3064">
                        <w:pPr>
                          <w:rPr>
                            <w:ins w:id="19" w:author="SHU LIU （刘姝）" w:date="2023-10-25T12:59:00Z"/>
                          </w:rPr>
                        </w:pPr>
                        <w:ins w:id="20" w:author="SHU LIU （刘姝）" w:date="2023-10-25T12:59:00Z">
                          <w:r w:rsidRPr="00996153">
                            <w:t>Default Value</w:t>
                          </w:r>
                        </w:ins>
                      </w:p>
                    </w:tc>
                    <w:customXmlInsRangeStart w:id="21" w:author="SHU LIU （刘姝）" w:date="2023-10-25T12:59:00Z"/>
                  </w:sdtContent>
                </w:sdt>
                <w:customXmlInsRangeEnd w:id="21"/>
                <w:tc>
                  <w:tcPr>
                    <w:tcW w:w="3532" w:type="dxa"/>
                  </w:tcPr>
                  <w:p w14:paraId="43F200F9" w14:textId="77777777" w:rsidR="001F4943" w:rsidRPr="000B63F2" w:rsidRDefault="001F4943" w:rsidP="001E3064">
                    <w:pPr>
                      <w:rPr>
                        <w:ins w:id="22" w:author="SHU LIU （刘姝）" w:date="2023-10-25T12:59:00Z"/>
                        <w:b/>
                      </w:rPr>
                    </w:pPr>
                    <w:ins w:id="23" w:author="SHU LIU （刘姝）" w:date="2023-10-25T12:59:00Z">
                      <w:r w:rsidRPr="00996153">
                        <w:t>Modification Details</w:t>
                      </w:r>
                    </w:ins>
                  </w:p>
                </w:tc>
              </w:tr>
              <w:tr w:rsidR="001F4943" w14:paraId="5E7A20B8" w14:textId="77777777" w:rsidTr="001E3064">
                <w:trPr>
                  <w:ins w:id="24" w:author="SHU LIU （刘姝）" w:date="2023-10-25T12:59:00Z"/>
                </w:trPr>
                <w:customXmlInsRangeStart w:id="25" w:author="SHU LIU （刘姝）" w:date="2023-10-25T12:59:00Z"/>
                <w:sdt>
                  <w:sdtPr>
                    <w:id w:val="-868671050"/>
                    <w:placeholder>
                      <w:docPart w:val="E2201B85A5E56C469B81EE21536CEAB3"/>
                    </w:placeholder>
                    <w:showingPlcHdr/>
                    <w:text/>
                  </w:sdtPr>
                  <w:sdtContent>
                    <w:customXmlInsRangeEnd w:id="25"/>
                    <w:tc>
                      <w:tcPr>
                        <w:tcW w:w="3681" w:type="dxa"/>
                      </w:tcPr>
                      <w:p w14:paraId="6F08B461" w14:textId="77777777" w:rsidR="001F4943" w:rsidRDefault="001F4943" w:rsidP="001E3064">
                        <w:pPr>
                          <w:rPr>
                            <w:ins w:id="26" w:author="SHU LIU （刘姝）" w:date="2023-10-25T12:59:00Z"/>
                          </w:rPr>
                        </w:pPr>
                        <w:ins w:id="27" w:author="SHU LIU （刘姝）" w:date="2023-10-25T12:59:00Z">
                          <w:r w:rsidRPr="0009785A">
                            <w:rPr>
                              <w:rStyle w:val="PlaceholderText"/>
                            </w:rPr>
                            <w:t>Click or tap here to enter text.</w:t>
                          </w:r>
                        </w:ins>
                      </w:p>
                    </w:tc>
                    <w:customXmlInsRangeStart w:id="28" w:author="SHU LIU （刘姝）" w:date="2023-10-25T12:59:00Z"/>
                  </w:sdtContent>
                </w:sdt>
                <w:customXmlInsRangeEnd w:id="28"/>
                <w:customXmlInsRangeStart w:id="29" w:author="SHU LIU （刘姝）" w:date="2023-10-25T12:59:00Z"/>
                <w:sdt>
                  <w:sdtPr>
                    <w:id w:val="760574641"/>
                    <w:placeholder>
                      <w:docPart w:val="8911A2776D8F1C409FA075891367412E"/>
                    </w:placeholder>
                    <w:showingPlcHdr/>
                    <w:text/>
                  </w:sdtPr>
                  <w:sdtContent>
                    <w:customXmlInsRangeEnd w:id="29"/>
                    <w:tc>
                      <w:tcPr>
                        <w:tcW w:w="2126" w:type="dxa"/>
                      </w:tcPr>
                      <w:p w14:paraId="3BFCCD26" w14:textId="77777777" w:rsidR="001F4943" w:rsidRDefault="001F4943" w:rsidP="001E3064">
                        <w:pPr>
                          <w:rPr>
                            <w:ins w:id="30" w:author="SHU LIU （刘姝）" w:date="2023-10-25T12:59:00Z"/>
                            <w:b/>
                          </w:rPr>
                        </w:pPr>
                        <w:ins w:id="31" w:author="SHU LIU （刘姝）" w:date="2023-10-25T12:59:00Z">
                          <w:r w:rsidRPr="0009785A">
                            <w:rPr>
                              <w:rStyle w:val="PlaceholderText"/>
                            </w:rPr>
                            <w:t>Click or tap here to enter text.</w:t>
                          </w:r>
                        </w:ins>
                      </w:p>
                    </w:tc>
                    <w:customXmlInsRangeStart w:id="32" w:author="SHU LIU （刘姝）" w:date="2023-10-25T12:59:00Z"/>
                  </w:sdtContent>
                </w:sdt>
                <w:customXmlInsRangeEnd w:id="32"/>
                <w:customXmlInsRangeStart w:id="33" w:author="SHU LIU （刘姝）" w:date="2023-10-25T12:59:00Z"/>
                <w:sdt>
                  <w:sdtPr>
                    <w:id w:val="-293220381"/>
                    <w:placeholder>
                      <w:docPart w:val="69252EAB71303D42BB09973E72FD0F0E"/>
                    </w:placeholder>
                    <w:showingPlcHdr/>
                    <w:text/>
                  </w:sdtPr>
                  <w:sdtContent>
                    <w:customXmlInsRangeEnd w:id="33"/>
                    <w:tc>
                      <w:tcPr>
                        <w:tcW w:w="3532" w:type="dxa"/>
                      </w:tcPr>
                      <w:p w14:paraId="6C56F176" w14:textId="77777777" w:rsidR="001F4943" w:rsidRPr="000B63F2" w:rsidRDefault="001F4943" w:rsidP="001E3064">
                        <w:pPr>
                          <w:rPr>
                            <w:ins w:id="34" w:author="SHU LIU （刘姝）" w:date="2023-10-25T12:59:00Z"/>
                            <w:b/>
                          </w:rPr>
                        </w:pPr>
                        <w:ins w:id="35" w:author="SHU LIU （刘姝）" w:date="2023-10-25T12:59:00Z">
                          <w:r w:rsidRPr="0009785A">
                            <w:rPr>
                              <w:rStyle w:val="PlaceholderText"/>
                            </w:rPr>
                            <w:t>Click or tap here to enter text.</w:t>
                          </w:r>
                        </w:ins>
                      </w:p>
                    </w:tc>
                    <w:customXmlInsRangeStart w:id="36" w:author="SHU LIU （刘姝）" w:date="2023-10-25T12:59:00Z"/>
                  </w:sdtContent>
                </w:sdt>
                <w:customXmlInsRangeEnd w:id="36"/>
              </w:tr>
              <w:tr w:rsidR="001F4943" w14:paraId="3ED0261E" w14:textId="77777777" w:rsidTr="001E3064">
                <w:trPr>
                  <w:ins w:id="37" w:author="SHU LIU （刘姝）" w:date="2023-10-25T12:59:00Z"/>
                </w:trPr>
                <w:tc>
                  <w:tcPr>
                    <w:tcW w:w="3681" w:type="dxa"/>
                  </w:tcPr>
                  <w:p w14:paraId="0E461F91" w14:textId="77777777" w:rsidR="001F4943" w:rsidRDefault="001F4943" w:rsidP="001E3064">
                    <w:pPr>
                      <w:rPr>
                        <w:ins w:id="38" w:author="SHU LIU （刘姝）" w:date="2023-10-25T12:59:00Z"/>
                      </w:rPr>
                    </w:pPr>
                  </w:p>
                </w:tc>
                <w:tc>
                  <w:tcPr>
                    <w:tcW w:w="2126" w:type="dxa"/>
                  </w:tcPr>
                  <w:p w14:paraId="3335C6A8" w14:textId="77777777" w:rsidR="001F4943" w:rsidRDefault="001F4943" w:rsidP="001E3064">
                    <w:pPr>
                      <w:rPr>
                        <w:ins w:id="39" w:author="SHU LIU （刘姝）" w:date="2023-10-25T12:59:00Z"/>
                        <w:b/>
                      </w:rPr>
                    </w:pPr>
                  </w:p>
                </w:tc>
                <w:tc>
                  <w:tcPr>
                    <w:tcW w:w="3532" w:type="dxa"/>
                  </w:tcPr>
                  <w:p w14:paraId="3112F1B9" w14:textId="77777777" w:rsidR="001F4943" w:rsidRPr="000B63F2" w:rsidRDefault="001F4943" w:rsidP="001E3064">
                    <w:pPr>
                      <w:rPr>
                        <w:ins w:id="40" w:author="SHU LIU （刘姝）" w:date="2023-10-25T12:59:00Z"/>
                        <w:b/>
                      </w:rPr>
                    </w:pPr>
                  </w:p>
                </w:tc>
              </w:tr>
            </w:tbl>
            <w:p w14:paraId="5253138E" w14:textId="77777777" w:rsidR="001F4943" w:rsidRPr="00B833F8" w:rsidRDefault="001F4943" w:rsidP="001F4943">
              <w:pPr>
                <w:rPr>
                  <w:ins w:id="41" w:author="SHU LIU （刘姝）" w:date="2023-10-25T12:59:00Z"/>
                </w:rPr>
              </w:pPr>
              <w:ins w:id="42" w:author="SHU LIU （刘姝）" w:date="2023-10-25T12:59:00Z">
                <w:r>
                  <w:rPr>
                    <w:sz w:val="32"/>
                    <w:szCs w:val="32"/>
                  </w:rPr>
                  <w:br w:type="page"/>
                </w:r>
              </w:ins>
            </w:p>
            <w:customXmlInsRangeStart w:id="43" w:author="SHU LIU （刘姝）" w:date="2023-10-25T12:59:00Z"/>
          </w:sdtContent>
        </w:sdt>
        <w:customXmlInsRangeEnd w:id="43"/>
        <w:customXmlInsRangeStart w:id="44" w:author="SHU LIU （刘姝）" w:date="2023-10-25T12:59:00Z"/>
      </w:sdtContent>
    </w:sdt>
    <w:customXmlInsRangeEnd w:id="44"/>
    <w:p w14:paraId="6BC3D9EB" w14:textId="77777777" w:rsidR="00D50EF4" w:rsidRPr="00D50EF4" w:rsidRDefault="00D50EF4" w:rsidP="00FC249A">
      <w:pPr>
        <w:pStyle w:val="Heading2"/>
      </w:pPr>
      <w:r>
        <w:lastRenderedPageBreak/>
        <w:t>Notice</w:t>
      </w:r>
      <w:r w:rsidR="00FC249A">
        <w:t xml:space="preserve"> and disclaimer</w:t>
      </w:r>
    </w:p>
    <w:p w14:paraId="538C0B60" w14:textId="77777777" w:rsidR="00D50EF4" w:rsidRPr="00D50EF4" w:rsidRDefault="00D50EF4" w:rsidP="00D50EF4">
      <w:pPr>
        <w:spacing w:before="120" w:after="120"/>
        <w:jc w:val="both"/>
        <w:rPr>
          <w:rFonts w:cs="Arial"/>
          <w:sz w:val="18"/>
          <w:szCs w:val="18"/>
        </w:rPr>
      </w:pPr>
      <w:r w:rsidRPr="00D50EF4">
        <w:rPr>
          <w:rFonts w:cs="Arial"/>
          <w:sz w:val="18"/>
          <w:szCs w:val="18"/>
        </w:rPr>
        <w:t xml:space="preserve">The contents of this </w:t>
      </w:r>
      <w:r w:rsidR="00D93472">
        <w:rPr>
          <w:rFonts w:cs="Arial"/>
          <w:sz w:val="18"/>
          <w:szCs w:val="18"/>
        </w:rPr>
        <w:t>ki</w:t>
      </w:r>
      <w:r w:rsidRPr="00D50EF4">
        <w:rPr>
          <w:rFonts w:cs="Arial"/>
          <w:sz w:val="18"/>
          <w:szCs w:val="18"/>
        </w:rPr>
        <w:t>t are subject to change without notice.</w:t>
      </w:r>
    </w:p>
    <w:p w14:paraId="3E9D3738" w14:textId="77777777" w:rsidR="00D50EF4" w:rsidRPr="00D50EF4" w:rsidRDefault="00D50EF4" w:rsidP="00D50EF4">
      <w:pPr>
        <w:spacing w:before="120" w:after="120"/>
        <w:jc w:val="both"/>
        <w:rPr>
          <w:rFonts w:cs="Arial"/>
          <w:sz w:val="18"/>
          <w:szCs w:val="18"/>
        </w:rPr>
      </w:pPr>
    </w:p>
    <w:p w14:paraId="305C34EA" w14:textId="42BBA438" w:rsidR="00D50EF4" w:rsidRDefault="00D50EF4" w:rsidP="00D50EF4">
      <w:pPr>
        <w:spacing w:before="120" w:after="120"/>
        <w:jc w:val="both"/>
        <w:rPr>
          <w:rFonts w:cs="Arial"/>
          <w:sz w:val="18"/>
          <w:szCs w:val="18"/>
        </w:rPr>
      </w:pPr>
      <w:r>
        <w:rPr>
          <w:rFonts w:cs="Arial"/>
          <w:sz w:val="18"/>
          <w:szCs w:val="18"/>
        </w:rPr>
        <w:t>Copyright © 202</w:t>
      </w:r>
      <w:ins w:id="45" w:author="SHU LIU （刘姝）" w:date="2023-10-25T12:58:00Z">
        <w:r w:rsidR="001F4943">
          <w:rPr>
            <w:rFonts w:cs="Arial"/>
            <w:sz w:val="18"/>
            <w:szCs w:val="18"/>
          </w:rPr>
          <w:t>3</w:t>
        </w:r>
      </w:ins>
      <w:del w:id="46" w:author="SHU LIU （刘姝）" w:date="2023-10-25T12:58:00Z">
        <w:r w:rsidR="00B347C1" w:rsidDel="001F4943">
          <w:rPr>
            <w:rFonts w:cs="Arial"/>
            <w:sz w:val="18"/>
            <w:szCs w:val="18"/>
          </w:rPr>
          <w:delText>2</w:delText>
        </w:r>
      </w:del>
      <w:r w:rsidR="008E1236">
        <w:rPr>
          <w:rFonts w:cs="Arial"/>
          <w:sz w:val="18"/>
          <w:szCs w:val="18"/>
        </w:rPr>
        <w:t xml:space="preserve"> </w:t>
      </w:r>
      <w:r w:rsidR="00B347C1" w:rsidRPr="00B347C1">
        <w:rPr>
          <w:rFonts w:cs="Arial"/>
          <w:sz w:val="18"/>
          <w:szCs w:val="18"/>
        </w:rPr>
        <w:t>Cloud Software Group Holdings</w:t>
      </w:r>
      <w:del w:id="47" w:author="SHU LIU （刘姝）" w:date="2023-10-25T12:59:00Z">
        <w:r w:rsidRPr="00D50EF4" w:rsidDel="001F4943">
          <w:rPr>
            <w:rFonts w:cs="Arial"/>
            <w:sz w:val="18"/>
            <w:szCs w:val="18"/>
          </w:rPr>
          <w:delText>, Inc</w:delText>
        </w:r>
      </w:del>
      <w:r w:rsidR="00FC249A">
        <w:rPr>
          <w:rFonts w:cs="Arial"/>
          <w:sz w:val="18"/>
          <w:szCs w:val="18"/>
        </w:rPr>
        <w:t xml:space="preserve">. </w:t>
      </w:r>
      <w:del w:id="48" w:author="SHU LIU （刘姝）" w:date="2023-10-25T12:58:00Z">
        <w:r w:rsidR="00FC249A" w:rsidDel="001F4943">
          <w:rPr>
            <w:rFonts w:cs="Arial"/>
            <w:sz w:val="18"/>
            <w:szCs w:val="18"/>
          </w:rPr>
          <w:delText xml:space="preserve">All rights reserved. </w:delText>
        </w:r>
      </w:del>
      <w:r w:rsidR="00FC249A">
        <w:rPr>
          <w:rFonts w:cs="Arial"/>
          <w:sz w:val="18"/>
          <w:szCs w:val="18"/>
        </w:rPr>
        <w:t>This kit</w:t>
      </w:r>
      <w:r w:rsidRPr="00D50EF4">
        <w:rPr>
          <w:rFonts w:cs="Arial"/>
          <w:sz w:val="18"/>
          <w:szCs w:val="18"/>
        </w:rPr>
        <w:t xml:space="preserve"> allows you to test your products for compatibility with </w:t>
      </w:r>
      <w:proofErr w:type="spellStart"/>
      <w:r w:rsidR="00B347C1">
        <w:rPr>
          <w:rFonts w:cs="Arial"/>
          <w:sz w:val="18"/>
          <w:szCs w:val="18"/>
        </w:rPr>
        <w:t>XenServer</w:t>
      </w:r>
      <w:proofErr w:type="spellEnd"/>
      <w:r w:rsidRPr="00D50EF4">
        <w:rPr>
          <w:rFonts w:cs="Arial"/>
          <w:sz w:val="18"/>
          <w:szCs w:val="18"/>
        </w:rPr>
        <w:t xml:space="preserve"> products.  Actual compat</w:t>
      </w:r>
      <w:r w:rsidR="00FC249A">
        <w:rPr>
          <w:rFonts w:cs="Arial"/>
          <w:sz w:val="18"/>
          <w:szCs w:val="18"/>
        </w:rPr>
        <w:t>ibility results may vary.  The kit</w:t>
      </w:r>
      <w:r w:rsidRPr="00D50EF4">
        <w:rPr>
          <w:rFonts w:cs="Arial"/>
          <w:sz w:val="18"/>
          <w:szCs w:val="18"/>
        </w:rPr>
        <w:t xml:space="preserve"> is not designed to test for all compatibility scenarios.  Should you use the </w:t>
      </w:r>
      <w:r w:rsidR="00FC249A">
        <w:rPr>
          <w:rFonts w:cs="Arial"/>
          <w:sz w:val="18"/>
          <w:szCs w:val="18"/>
        </w:rPr>
        <w:t>ki</w:t>
      </w:r>
      <w:r w:rsidRPr="00D50EF4">
        <w:rPr>
          <w:rFonts w:cs="Arial"/>
          <w:sz w:val="18"/>
          <w:szCs w:val="18"/>
        </w:rPr>
        <w:t xml:space="preserve">t, you must not misrepresent the nature of the results to third parties. TO THE EXTENT PERMITTED BY APPLICABLE LAW, </w:t>
      </w:r>
      <w:r w:rsidR="00B347C1">
        <w:rPr>
          <w:rFonts w:cs="Arial"/>
          <w:sz w:val="18"/>
          <w:szCs w:val="18"/>
        </w:rPr>
        <w:t>CITRIX</w:t>
      </w:r>
      <w:r w:rsidRPr="00D50EF4">
        <w:rPr>
          <w:rFonts w:cs="Arial"/>
          <w:sz w:val="18"/>
          <w:szCs w:val="18"/>
        </w:rPr>
        <w:t xml:space="preserve"> MAKES AND YOU RECEIVE NO WARRANTIES OR CONDITIONS, EXPRESS, IMPLIED, STATUTORY OR OTHERWISE, AND </w:t>
      </w:r>
      <w:r w:rsidR="00B347C1">
        <w:rPr>
          <w:rFonts w:cs="Arial"/>
          <w:sz w:val="18"/>
          <w:szCs w:val="18"/>
        </w:rPr>
        <w:t>XENSERVER</w:t>
      </w:r>
      <w:r w:rsidRPr="00D50EF4">
        <w:rPr>
          <w:rFonts w:cs="Arial"/>
          <w:sz w:val="18"/>
          <w:szCs w:val="18"/>
        </w:rPr>
        <w:t xml:space="preserve"> SPECIFICALLY DISCLAIMS WITH</w:t>
      </w:r>
      <w:r w:rsidR="00FC249A">
        <w:rPr>
          <w:rFonts w:cs="Arial"/>
          <w:sz w:val="18"/>
          <w:szCs w:val="18"/>
        </w:rPr>
        <w:t xml:space="preserve"> RESPECT TO THE KIT</w:t>
      </w:r>
      <w:r w:rsidRPr="00D50EF4">
        <w:rPr>
          <w:rFonts w:cs="Arial"/>
          <w:sz w:val="18"/>
          <w:szCs w:val="18"/>
        </w:rPr>
        <w:t xml:space="preserve"> ANY CONDITIONS OF QUALITY, AVAILABILITY, RELIABILITY, BUGS OR ERRORS, AND ANY IMPLIED WARRANTIES, INCLUDING, WITHOUT LIMITATION, ANY WARRANTY OF MERCHANTABILITY OR FITNESS FOR A PARTICULAR PURPOSE. YOU ASSUME THE RESPONSIBILITY FOR ANY INVESTMENTS MADE OR COSTS INCURRED TO ACHIEVE YOUR INTENDED RESULTS. TO THE EXTENT PERMITTED BY APPLICABLE LAW, </w:t>
      </w:r>
      <w:r w:rsidR="00B347C1">
        <w:rPr>
          <w:rFonts w:cs="Arial"/>
          <w:sz w:val="18"/>
          <w:szCs w:val="18"/>
        </w:rPr>
        <w:t>XENSERVER</w:t>
      </w:r>
      <w:r w:rsidRPr="00D50EF4">
        <w:rPr>
          <w:rFonts w:cs="Arial"/>
          <w:sz w:val="18"/>
          <w:szCs w:val="18"/>
        </w:rPr>
        <w:t xml:space="preserve"> SHALL NOT BE LIABLE FOR ANY DIRECT, INDIRECT, SPECIAL, CONSEQUENTIAL, INCIDENTAL, PUNITIVE OR OTHER DAMAGES (INCLUDING, WITHOUT LIMITATION, DAMAGES FOR LOSS OF INCOME, LOSS OF OPPORTUNITY, LOST PROFITS OR ANY OTHER DAMAGES), HOWEVER CAUSED AND ON ANY THEORY OF LIABILITY, AND WHETHER OR NOT FOR NEGLIGENCE OR OTHERWISE, AND WHETHER OR NOT </w:t>
      </w:r>
      <w:r w:rsidR="00B347C1">
        <w:rPr>
          <w:rFonts w:cs="Arial"/>
          <w:sz w:val="18"/>
          <w:szCs w:val="18"/>
        </w:rPr>
        <w:t>XENSERVER</w:t>
      </w:r>
      <w:r w:rsidRPr="00D50EF4">
        <w:rPr>
          <w:rFonts w:cs="Arial"/>
          <w:sz w:val="18"/>
          <w:szCs w:val="18"/>
        </w:rPr>
        <w:t xml:space="preserve"> HAS BEEN ADVISED OF THE POSSIBILITY OF SUCH DAMAGES.</w:t>
      </w:r>
    </w:p>
    <w:p w14:paraId="5C66B91E" w14:textId="77777777" w:rsidR="00F61C9E" w:rsidRPr="00DF17B6" w:rsidRDefault="00F61C9E" w:rsidP="00F61C9E">
      <w:pPr>
        <w:rPr>
          <w:rFonts w:eastAsia="Calibri" w:cs="Calibri"/>
          <w:sz w:val="16"/>
          <w:szCs w:val="16"/>
        </w:rPr>
      </w:pPr>
    </w:p>
    <w:p w14:paraId="6BD89202" w14:textId="77777777" w:rsidR="00F61C9E" w:rsidRPr="00DF17B6" w:rsidRDefault="00F61C9E" w:rsidP="00F61C9E">
      <w:pPr>
        <w:rPr>
          <w:rFonts w:eastAsia="Calibri" w:cs="Calibri"/>
          <w:sz w:val="16"/>
          <w:szCs w:val="16"/>
        </w:rPr>
      </w:pPr>
    </w:p>
    <w:p w14:paraId="6E6635F5" w14:textId="77777777" w:rsidR="00F61C9E" w:rsidRPr="00DF17B6" w:rsidRDefault="00F61C9E" w:rsidP="00F61C9E">
      <w:pPr>
        <w:rPr>
          <w:rFonts w:eastAsia="Calibri" w:cs="Calibri"/>
          <w:sz w:val="16"/>
          <w:szCs w:val="16"/>
        </w:rPr>
      </w:pPr>
    </w:p>
    <w:p w14:paraId="6230F31C" w14:textId="77777777" w:rsidR="00F61C9E" w:rsidRPr="00DF17B6" w:rsidRDefault="00F61C9E" w:rsidP="00F61C9E">
      <w:pPr>
        <w:rPr>
          <w:rFonts w:eastAsia="Calibri" w:cs="Calibri"/>
          <w:sz w:val="16"/>
          <w:szCs w:val="16"/>
        </w:rPr>
      </w:pPr>
    </w:p>
    <w:p w14:paraId="0AEB63CC" w14:textId="77777777" w:rsidR="00F61C9E" w:rsidRPr="00DF17B6" w:rsidRDefault="00F61C9E" w:rsidP="00F61C9E">
      <w:pPr>
        <w:rPr>
          <w:rFonts w:eastAsia="Calibri" w:cs="Calibri"/>
          <w:sz w:val="16"/>
          <w:szCs w:val="16"/>
        </w:rPr>
      </w:pPr>
    </w:p>
    <w:p w14:paraId="03604ECC" w14:textId="77777777" w:rsidR="00F61C9E" w:rsidRPr="00DF17B6" w:rsidRDefault="00F61C9E" w:rsidP="00F61C9E">
      <w:pPr>
        <w:rPr>
          <w:rFonts w:eastAsia="Calibri" w:cs="Calibri"/>
          <w:sz w:val="16"/>
          <w:szCs w:val="16"/>
        </w:rPr>
      </w:pPr>
    </w:p>
    <w:p w14:paraId="20BB98BD" w14:textId="77777777" w:rsidR="00F61C9E" w:rsidRPr="00DF17B6" w:rsidRDefault="00F61C9E" w:rsidP="00F61C9E">
      <w:pPr>
        <w:rPr>
          <w:rFonts w:eastAsia="Calibri" w:cs="Calibri"/>
          <w:sz w:val="16"/>
          <w:szCs w:val="16"/>
        </w:rPr>
      </w:pPr>
    </w:p>
    <w:p w14:paraId="57DF6014" w14:textId="77777777" w:rsidR="00F61C9E" w:rsidRPr="00DF17B6" w:rsidRDefault="00F61C9E" w:rsidP="00256A8F">
      <w:pPr>
        <w:tabs>
          <w:tab w:val="left" w:pos="2972"/>
        </w:tabs>
        <w:rPr>
          <w:rFonts w:eastAsia="Calibri" w:cs="Calibri"/>
          <w:sz w:val="16"/>
          <w:szCs w:val="16"/>
        </w:rPr>
      </w:pPr>
    </w:p>
    <w:p w14:paraId="2F75BBCE" w14:textId="77777777" w:rsidR="00F61C9E" w:rsidRPr="00DF17B6" w:rsidRDefault="00F61C9E" w:rsidP="000A065A">
      <w:pPr>
        <w:rPr>
          <w:rFonts w:eastAsia="Calibri" w:cs="Calibri"/>
          <w:sz w:val="16"/>
          <w:szCs w:val="16"/>
        </w:rPr>
      </w:pPr>
    </w:p>
    <w:sectPr w:rsidR="00F61C9E" w:rsidRPr="00DF17B6" w:rsidSect="00990631">
      <w:headerReference w:type="default" r:id="rId10"/>
      <w:footerReference w:type="default" r:id="rId11"/>
      <w:headerReference w:type="first" r:id="rId12"/>
      <w:footnotePr>
        <w:numRestart w:val="eachSect"/>
      </w:footnotePr>
      <w:pgSz w:w="11920" w:h="16840"/>
      <w:pgMar w:top="1240" w:right="1300" w:bottom="1380" w:left="1300" w:header="720" w:footer="54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3CE25" w14:textId="77777777" w:rsidR="00C67535" w:rsidRDefault="00C67535">
      <w:pPr>
        <w:spacing w:after="0" w:line="240" w:lineRule="auto"/>
      </w:pPr>
      <w:r>
        <w:separator/>
      </w:r>
    </w:p>
  </w:endnote>
  <w:endnote w:type="continuationSeparator" w:id="0">
    <w:p w14:paraId="0D01D806" w14:textId="77777777" w:rsidR="00C67535" w:rsidRDefault="00C67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Public Sans Light">
    <w:altName w:val="Calibri"/>
    <w:panose1 w:val="00000000000000000000"/>
    <w:charset w:val="00"/>
    <w:family w:val="auto"/>
    <w:pitch w:val="variable"/>
    <w:sig w:usb0="A00000FF" w:usb1="4000205B" w:usb2="000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55 Roman">
    <w:altName w:val="Cambria"/>
    <w:panose1 w:val="00000000000000000000"/>
    <w:charset w:val="00"/>
    <w:family w:val="auto"/>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itrix New Sans">
    <w:panose1 w:val="020B0604020202020204"/>
    <w:charset w:val="00"/>
    <w:family w:val="swiss"/>
    <w:notTrueType/>
    <w:pitch w:val="variable"/>
    <w:sig w:usb0="A000026F" w:usb1="5000806B" w:usb2="00000000" w:usb3="00000000" w:csb0="00000097" w:csb1="00000000"/>
  </w:font>
  <w:font w:name="Consolas">
    <w:panose1 w:val="020B0609020204030204"/>
    <w:charset w:val="00"/>
    <w:family w:val="modern"/>
    <w:pitch w:val="fixed"/>
    <w:sig w:usb0="E10006FF" w:usb1="4000FCFF" w:usb2="00000009" w:usb3="00000000" w:csb0="0000019F" w:csb1="00000000"/>
  </w:font>
  <w:font w:name="Public Sans SemiBold">
    <w:altName w:val="Calibri"/>
    <w:panose1 w:val="00000000000000000000"/>
    <w:charset w:val="00"/>
    <w:family w:val="auto"/>
    <w:pitch w:val="variable"/>
    <w:sig w:usb0="A00000FF" w:usb1="4000205B" w:usb2="00000000" w:usb3="00000000" w:csb0="000001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C5A9" w14:textId="77777777" w:rsidR="006A719B" w:rsidRDefault="00487BCD" w:rsidP="006A719B">
    <w:pPr>
      <w:pStyle w:val="Footer"/>
      <w:jc w:val="right"/>
    </w:pPr>
    <w:r>
      <w:rPr>
        <w:noProof/>
        <w:lang w:val="en-GB" w:eastAsia="en-GB"/>
      </w:rPr>
      <mc:AlternateContent>
        <mc:Choice Requires="wps">
          <w:drawing>
            <wp:anchor distT="45720" distB="45720" distL="114300" distR="114300" simplePos="0" relativeHeight="251657728" behindDoc="0" locked="0" layoutInCell="1" allowOverlap="1" wp14:anchorId="4CB36650" wp14:editId="1968D9AA">
              <wp:simplePos x="0" y="0"/>
              <wp:positionH relativeFrom="margin">
                <wp:align>left</wp:align>
              </wp:positionH>
              <wp:positionV relativeFrom="paragraph">
                <wp:posOffset>5715</wp:posOffset>
              </wp:positionV>
              <wp:extent cx="5440680" cy="14046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680" cy="1404620"/>
                      </a:xfrm>
                      <a:prstGeom prst="rect">
                        <a:avLst/>
                      </a:prstGeom>
                      <a:solidFill>
                        <a:srgbClr val="FFFFFF"/>
                      </a:solidFill>
                      <a:ln w="9525">
                        <a:noFill/>
                        <a:miter lim="800000"/>
                        <a:headEnd/>
                        <a:tailEnd/>
                      </a:ln>
                    </wps:spPr>
                    <wps:txbx>
                      <w:txbxContent>
                        <w:p w14:paraId="1897170F" w14:textId="650CF12A" w:rsidR="00487BCD" w:rsidRPr="00487BCD" w:rsidRDefault="00B347C1">
                          <w:pPr>
                            <w:rPr>
                              <w:sz w:val="20"/>
                              <w:szCs w:val="20"/>
                              <w:lang w:val="en-GB"/>
                            </w:rPr>
                          </w:pPr>
                          <w:proofErr w:type="spellStart"/>
                          <w:r>
                            <w:rPr>
                              <w:sz w:val="20"/>
                              <w:szCs w:val="20"/>
                              <w:lang w:val="en-GB"/>
                            </w:rPr>
                            <w:t>XenServer</w:t>
                          </w:r>
                          <w:proofErr w:type="spellEnd"/>
                          <w:r w:rsidR="00736843" w:rsidRPr="00736843">
                            <w:rPr>
                              <w:sz w:val="20"/>
                              <w:szCs w:val="20"/>
                              <w:lang w:val="en-GB"/>
                            </w:rPr>
                            <w:t xml:space="preserve"> </w:t>
                          </w:r>
                          <w:r w:rsidR="00561E03">
                            <w:rPr>
                              <w:sz w:val="20"/>
                              <w:szCs w:val="20"/>
                              <w:lang w:val="en-GB"/>
                            </w:rPr>
                            <w:t>8</w:t>
                          </w:r>
                          <w:r>
                            <w:rPr>
                              <w:sz w:val="20"/>
                              <w:szCs w:val="20"/>
                              <w:lang w:val="en-GB"/>
                            </w:rPr>
                            <w:t xml:space="preserve"> </w:t>
                          </w:r>
                          <w:del w:id="49" w:author="SHU LIU （刘姝）" w:date="2023-10-25T12:57:00Z">
                            <w:r w:rsidR="00430144" w:rsidDel="001F4943">
                              <w:rPr>
                                <w:sz w:val="20"/>
                                <w:szCs w:val="20"/>
                                <w:lang w:val="en-GB"/>
                              </w:rPr>
                              <w:delText>Stream</w:delText>
                            </w:r>
                            <w:r w:rsidR="00561E03" w:rsidDel="001F4943">
                              <w:rPr>
                                <w:sz w:val="20"/>
                                <w:szCs w:val="20"/>
                                <w:lang w:val="en-GB"/>
                              </w:rPr>
                              <w:delText xml:space="preserve"> </w:delText>
                            </w:r>
                            <w:r w:rsidR="00736843" w:rsidRPr="00736843" w:rsidDel="001F4943">
                              <w:rPr>
                                <w:sz w:val="20"/>
                                <w:szCs w:val="20"/>
                                <w:lang w:val="en-GB"/>
                              </w:rPr>
                              <w:delText>XenCert</w:delText>
                            </w:r>
                          </w:del>
                          <w:ins w:id="50" w:author="SHU LIU （刘姝）" w:date="2023-10-25T12:57:00Z">
                            <w:r w:rsidR="001F4943">
                              <w:rPr>
                                <w:sz w:val="20"/>
                                <w:szCs w:val="20"/>
                                <w:lang w:val="en-GB"/>
                              </w:rPr>
                              <w:t>Shared Storage</w:t>
                            </w:r>
                          </w:ins>
                          <w:r w:rsidR="00736843" w:rsidRPr="00736843">
                            <w:rPr>
                              <w:sz w:val="20"/>
                              <w:szCs w:val="20"/>
                              <w:lang w:val="en-GB"/>
                            </w:rPr>
                            <w:t xml:space="preserve"> Verification 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B36650" id="_x0000_t202" coordsize="21600,21600" o:spt="202" path="m,l,21600r21600,l21600,xe">
              <v:stroke joinstyle="miter"/>
              <v:path gradientshapeok="t" o:connecttype="rect"/>
            </v:shapetype>
            <v:shape id="_x0000_s1029" type="#_x0000_t202" style="position:absolute;left:0;text-align:left;margin-left:0;margin-top:.45pt;width:428.4pt;height:110.6pt;z-index:2516577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" stroked="f">
              <v:textbox style="mso-fit-shape-to-text:t">
                <w:txbxContent>
                  <w:p w14:paraId="1897170F" w14:textId="650CF12A" w:rsidR="00487BCD" w:rsidRPr="00487BCD" w:rsidRDefault="00B347C1">
                    <w:pPr>
                      <w:rPr>
                        <w:sz w:val="20"/>
                        <w:szCs w:val="20"/>
                        <w:lang w:val="en-GB"/>
                      </w:rPr>
                    </w:pPr>
                    <w:proofErr w:type="spellStart"/>
                    <w:r>
                      <w:rPr>
                        <w:sz w:val="20"/>
                        <w:szCs w:val="20"/>
                        <w:lang w:val="en-GB"/>
                      </w:rPr>
                      <w:t>XenServer</w:t>
                    </w:r>
                    <w:proofErr w:type="spellEnd"/>
                    <w:r w:rsidR="00736843" w:rsidRPr="00736843">
                      <w:rPr>
                        <w:sz w:val="20"/>
                        <w:szCs w:val="20"/>
                        <w:lang w:val="en-GB"/>
                      </w:rPr>
                      <w:t xml:space="preserve"> </w:t>
                    </w:r>
                    <w:r w:rsidR="00561E03">
                      <w:rPr>
                        <w:sz w:val="20"/>
                        <w:szCs w:val="20"/>
                        <w:lang w:val="en-GB"/>
                      </w:rPr>
                      <w:t>8</w:t>
                    </w:r>
                    <w:r>
                      <w:rPr>
                        <w:sz w:val="20"/>
                        <w:szCs w:val="20"/>
                        <w:lang w:val="en-GB"/>
                      </w:rPr>
                      <w:t xml:space="preserve"> </w:t>
                    </w:r>
                    <w:del w:id="51" w:author="SHU LIU （刘姝）" w:date="2023-10-25T12:57:00Z">
                      <w:r w:rsidR="00430144" w:rsidDel="001F4943">
                        <w:rPr>
                          <w:sz w:val="20"/>
                          <w:szCs w:val="20"/>
                          <w:lang w:val="en-GB"/>
                        </w:rPr>
                        <w:delText>Stream</w:delText>
                      </w:r>
                      <w:r w:rsidR="00561E03" w:rsidDel="001F4943">
                        <w:rPr>
                          <w:sz w:val="20"/>
                          <w:szCs w:val="20"/>
                          <w:lang w:val="en-GB"/>
                        </w:rPr>
                        <w:delText xml:space="preserve"> </w:delText>
                      </w:r>
                      <w:r w:rsidR="00736843" w:rsidRPr="00736843" w:rsidDel="001F4943">
                        <w:rPr>
                          <w:sz w:val="20"/>
                          <w:szCs w:val="20"/>
                          <w:lang w:val="en-GB"/>
                        </w:rPr>
                        <w:delText>XenCert</w:delText>
                      </w:r>
                    </w:del>
                    <w:ins w:id="52" w:author="SHU LIU （刘姝）" w:date="2023-10-25T12:57:00Z">
                      <w:r w:rsidR="001F4943">
                        <w:rPr>
                          <w:sz w:val="20"/>
                          <w:szCs w:val="20"/>
                          <w:lang w:val="en-GB"/>
                        </w:rPr>
                        <w:t>Shared Storage</w:t>
                      </w:r>
                    </w:ins>
                    <w:r w:rsidR="00736843" w:rsidRPr="00736843">
                      <w:rPr>
                        <w:sz w:val="20"/>
                        <w:szCs w:val="20"/>
                        <w:lang w:val="en-GB"/>
                      </w:rPr>
                      <w:t xml:space="preserve"> Verification Form</w:t>
                    </w:r>
                  </w:p>
                </w:txbxContent>
              </v:textbox>
              <w10:wrap type="square" anchorx="margin"/>
            </v:shape>
          </w:pict>
        </mc:Fallback>
      </mc:AlternateContent>
    </w:r>
    <w:r w:rsidR="006A719B">
      <w:fldChar w:fldCharType="begin"/>
    </w:r>
    <w:r w:rsidR="006A719B">
      <w:instrText xml:space="preserve"> PAGE  \* Arabic  \* MERGEFORMAT </w:instrText>
    </w:r>
    <w:r w:rsidR="006A719B">
      <w:fldChar w:fldCharType="separate"/>
    </w:r>
    <w:r w:rsidR="00E36EFB">
      <w:rPr>
        <w:noProof/>
      </w:rPr>
      <w:t>3</w:t>
    </w:r>
    <w:r w:rsidR="006A719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A807B" w14:textId="77777777" w:rsidR="00C67535" w:rsidRDefault="00C67535">
      <w:pPr>
        <w:spacing w:after="0" w:line="240" w:lineRule="auto"/>
      </w:pPr>
      <w:r>
        <w:separator/>
      </w:r>
    </w:p>
  </w:footnote>
  <w:footnote w:type="continuationSeparator" w:id="0">
    <w:p w14:paraId="2E6FBF18" w14:textId="77777777" w:rsidR="00C67535" w:rsidRDefault="00C67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F09E1" w14:textId="77777777" w:rsidR="00990631" w:rsidRDefault="0061433B">
    <w:pPr>
      <w:pStyle w:val="Header"/>
    </w:pPr>
    <w:r>
      <w:rPr>
        <w:noProof/>
        <w:lang w:val="en-GB" w:eastAsia="en-GB"/>
      </w:rPr>
      <w:drawing>
        <wp:inline distT="0" distB="0" distL="0" distR="0" wp14:anchorId="3F19C93F" wp14:editId="7DE17B78">
          <wp:extent cx="2857500" cy="1190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ady-black-300x125-5d1fa8bc-2053-4427-a2ff-81852ca3a7f2.png"/>
                  <pic:cNvPicPr/>
                </pic:nvPicPr>
                <pic:blipFill>
                  <a:blip r:embed="rId1">
                    <a:extLst>
                      <a:ext uri="{BEBA8EAE-BF5A-486C-A8C5-ECC9F3942E4B}">
                        <a14:imgProps xmlns:a14="http://schemas.microsoft.com/office/drawing/2010/main">
                          <a14:imgLayer r:embed="rId2">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2857500" cy="119062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D9D6F" w14:textId="77777777" w:rsidR="006A719B" w:rsidRDefault="000437C2">
    <w:pPr>
      <w:pStyle w:val="Header"/>
    </w:pPr>
    <w:r>
      <w:rPr>
        <w:noProof/>
        <w:lang w:val="en-GB" w:eastAsia="en-GB"/>
      </w:rPr>
      <w:drawing>
        <wp:inline distT="0" distB="0" distL="0" distR="0" wp14:anchorId="667316FD" wp14:editId="2603579A">
          <wp:extent cx="2857500" cy="1190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ady-black-300x125-5d1fa8bc-2053-4427-a2ff-81852ca3a7f2.png"/>
                  <pic:cNvPicPr/>
                </pic:nvPicPr>
                <pic:blipFill>
                  <a:blip r:embed="rId1">
                    <a:extLst>
                      <a:ext uri="{BEBA8EAE-BF5A-486C-A8C5-ECC9F3942E4B}">
                        <a14:imgProps xmlns:a14="http://schemas.microsoft.com/office/drawing/2010/main">
                          <a14:imgLayer r:embed="rId2">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2857500" cy="1190625"/>
                  </a:xfrm>
                  <a:prstGeom prst="rect">
                    <a:avLst/>
                  </a:prstGeom>
                </pic:spPr>
              </pic:pic>
            </a:graphicData>
          </a:graphic>
        </wp:inline>
      </w:drawing>
    </w:r>
    <w:r w:rsidR="006A719B" w:rsidRPr="001E702B">
      <w:rPr>
        <w:rFonts w:ascii="Calibri" w:hAnsi="Calibri" w:cs="Times New Roman"/>
        <w:noProof/>
        <w:sz w:val="20"/>
        <w:lang w:val="en-GB" w:eastAsia="en-GB"/>
      </w:rPr>
      <mc:AlternateContent>
        <mc:Choice Requires="wps">
          <w:drawing>
            <wp:anchor distT="0" distB="0" distL="114300" distR="114300" simplePos="0" relativeHeight="251656704" behindDoc="0" locked="0" layoutInCell="1" allowOverlap="1" wp14:anchorId="57BC2DB2" wp14:editId="6931EEF0">
              <wp:simplePos x="0" y="0"/>
              <wp:positionH relativeFrom="column">
                <wp:posOffset>246197</wp:posOffset>
              </wp:positionH>
              <wp:positionV relativeFrom="paragraph">
                <wp:posOffset>445715</wp:posOffset>
              </wp:positionV>
              <wp:extent cx="6643370" cy="619125"/>
              <wp:effectExtent l="0" t="0" r="508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3370"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5DCCB" w14:textId="77777777" w:rsidR="006A719B" w:rsidRPr="00A276F9" w:rsidRDefault="006A719B" w:rsidP="003519F2">
                          <w:pPr>
                            <w:spacing w:after="0"/>
                            <w:rPr>
                              <w:color w:val="FFFFFF" w:themeColor="background1"/>
                              <w:sz w:val="32"/>
                              <w:szCs w:val="32"/>
                            </w:rPr>
                          </w:pPr>
                          <w:proofErr w:type="spellStart"/>
                          <w:r>
                            <w:rPr>
                              <w:color w:val="FFFFFF" w:themeColor="background1"/>
                              <w:sz w:val="32"/>
                              <w:szCs w:val="32"/>
                            </w:rPr>
                            <w:t>XenServer</w:t>
                          </w:r>
                          <w:proofErr w:type="spellEnd"/>
                          <w:r w:rsidR="00A53019">
                            <w:rPr>
                              <w:color w:val="FFFFFF" w:themeColor="background1"/>
                              <w:sz w:val="32"/>
                              <w:szCs w:val="32"/>
                            </w:rPr>
                            <w:t xml:space="preserve"> 7.1 </w:t>
                          </w:r>
                          <w:r>
                            <w:rPr>
                              <w:color w:val="FFFFFF" w:themeColor="background1"/>
                              <w:sz w:val="32"/>
                              <w:szCs w:val="32"/>
                            </w:rPr>
                            <w:t>VDI Encryption Guide</w:t>
                          </w:r>
                        </w:p>
                        <w:p w14:paraId="57E433D5" w14:textId="77777777" w:rsidR="006A719B" w:rsidRPr="003519F2" w:rsidRDefault="006A719B" w:rsidP="003519F2">
                          <w:pPr>
                            <w:spacing w:after="0"/>
                            <w:rPr>
                              <w:color w:val="FFFFFF" w:themeColor="background1"/>
                            </w:rPr>
                          </w:pPr>
                          <w:r>
                            <w:rPr>
                              <w:color w:val="FFFFFF" w:themeColor="background1"/>
                            </w:rPr>
                            <w:t>December 2018</w:t>
                          </w:r>
                          <w:r w:rsidRPr="003519F2">
                            <w:rPr>
                              <w:color w:val="FFFFFF" w:themeColor="background1"/>
                            </w:rPr>
                            <w:br/>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7BC2DB2" id="_x0000_t202" coordsize="21600,21600" o:spt="202" path="m,l,21600r21600,l21600,xe">
              <v:stroke joinstyle="miter"/>
              <v:path gradientshapeok="t" o:connecttype="rect"/>
            </v:shapetype>
            <v:shape id="Text Box 3" o:spid="_x0000_s1030" type="#_x0000_t202" style="position:absolute;margin-left:19.4pt;margin-top:35.1pt;width:523.1pt;height:48.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" filled="f" stroked="f">
              <v:textbox inset="0,0,0,0">
                <w:txbxContent>
                  <w:p w14:paraId="2CB5DCCB" w14:textId="77777777" w:rsidR="006A719B" w:rsidRPr="00A276F9" w:rsidRDefault="006A719B" w:rsidP="003519F2">
                    <w:pPr>
                      <w:spacing w:after="0"/>
                      <w:rPr>
                        <w:color w:val="FFFFFF" w:themeColor="background1"/>
                        <w:sz w:val="32"/>
                        <w:szCs w:val="32"/>
                      </w:rPr>
                    </w:pPr>
                    <w:proofErr w:type="spellStart"/>
                    <w:r>
                      <w:rPr>
                        <w:color w:val="FFFFFF" w:themeColor="background1"/>
                        <w:sz w:val="32"/>
                        <w:szCs w:val="32"/>
                      </w:rPr>
                      <w:t>XenServer</w:t>
                    </w:r>
                    <w:proofErr w:type="spellEnd"/>
                    <w:r w:rsidR="00A53019">
                      <w:rPr>
                        <w:color w:val="FFFFFF" w:themeColor="background1"/>
                        <w:sz w:val="32"/>
                        <w:szCs w:val="32"/>
                      </w:rPr>
                      <w:t xml:space="preserve"> 7.1 </w:t>
                    </w:r>
                    <w:r>
                      <w:rPr>
                        <w:color w:val="FFFFFF" w:themeColor="background1"/>
                        <w:sz w:val="32"/>
                        <w:szCs w:val="32"/>
                      </w:rPr>
                      <w:t>VDI Encryption Guide</w:t>
                    </w:r>
                  </w:p>
                  <w:p w14:paraId="57E433D5" w14:textId="77777777" w:rsidR="006A719B" w:rsidRPr="003519F2" w:rsidRDefault="006A719B" w:rsidP="003519F2">
                    <w:pPr>
                      <w:spacing w:after="0"/>
                      <w:rPr>
                        <w:color w:val="FFFFFF" w:themeColor="background1"/>
                      </w:rPr>
                    </w:pPr>
                    <w:r>
                      <w:rPr>
                        <w:color w:val="FFFFFF" w:themeColor="background1"/>
                      </w:rPr>
                      <w:t>December 2018</w:t>
                    </w:r>
                    <w:r w:rsidRPr="003519F2">
                      <w:rPr>
                        <w:color w:val="FFFFFF" w:themeColor="background1"/>
                      </w:rPr>
                      <w:br/>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1A813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9729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B60D8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EB2E6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B1E75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DEA39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74F9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59CC2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2EC3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A001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67B"/>
    <w:multiLevelType w:val="hybridMultilevel"/>
    <w:tmpl w:val="CC4AD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25A758C"/>
    <w:multiLevelType w:val="hybridMultilevel"/>
    <w:tmpl w:val="BBE84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34F1FDF"/>
    <w:multiLevelType w:val="hybridMultilevel"/>
    <w:tmpl w:val="D4F8E5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B1D0947"/>
    <w:multiLevelType w:val="hybridMultilevel"/>
    <w:tmpl w:val="1734A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F70FB8"/>
    <w:multiLevelType w:val="hybridMultilevel"/>
    <w:tmpl w:val="0ADC08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C12126"/>
    <w:multiLevelType w:val="hybridMultilevel"/>
    <w:tmpl w:val="C72EAA9A"/>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105132F4"/>
    <w:multiLevelType w:val="hybridMultilevel"/>
    <w:tmpl w:val="10B2E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1EC4255"/>
    <w:multiLevelType w:val="hybridMultilevel"/>
    <w:tmpl w:val="01DE0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9034A90"/>
    <w:multiLevelType w:val="hybridMultilevel"/>
    <w:tmpl w:val="6AACB8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CA7645"/>
    <w:multiLevelType w:val="hybridMultilevel"/>
    <w:tmpl w:val="12721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240843"/>
    <w:multiLevelType w:val="hybridMultilevel"/>
    <w:tmpl w:val="605C32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995705D"/>
    <w:multiLevelType w:val="hybridMultilevel"/>
    <w:tmpl w:val="7E0889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CF1587"/>
    <w:multiLevelType w:val="hybridMultilevel"/>
    <w:tmpl w:val="066CA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142C6D"/>
    <w:multiLevelType w:val="hybridMultilevel"/>
    <w:tmpl w:val="2926FE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7AA429A"/>
    <w:multiLevelType w:val="hybridMultilevel"/>
    <w:tmpl w:val="7E0889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9FA65EB"/>
    <w:multiLevelType w:val="hybridMultilevel"/>
    <w:tmpl w:val="6A6AD6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E1E3571"/>
    <w:multiLevelType w:val="hybridMultilevel"/>
    <w:tmpl w:val="66FA13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A13C3D"/>
    <w:multiLevelType w:val="hybridMultilevel"/>
    <w:tmpl w:val="83EC5D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8E72ED"/>
    <w:multiLevelType w:val="hybridMultilevel"/>
    <w:tmpl w:val="87D80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BE59C4"/>
    <w:multiLevelType w:val="hybridMultilevel"/>
    <w:tmpl w:val="D4A0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6E04A1"/>
    <w:multiLevelType w:val="hybridMultilevel"/>
    <w:tmpl w:val="6B94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DB7009"/>
    <w:multiLevelType w:val="hybridMultilevel"/>
    <w:tmpl w:val="AD426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71A53AB"/>
    <w:multiLevelType w:val="hybridMultilevel"/>
    <w:tmpl w:val="0D468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92A6E5B"/>
    <w:multiLevelType w:val="hybridMultilevel"/>
    <w:tmpl w:val="C11A9330"/>
    <w:lvl w:ilvl="0" w:tplc="79623CE2">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9B41F80"/>
    <w:multiLevelType w:val="hybridMultilevel"/>
    <w:tmpl w:val="5C86E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B923B2B"/>
    <w:multiLevelType w:val="hybridMultilevel"/>
    <w:tmpl w:val="48AA3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33F35C4"/>
    <w:multiLevelType w:val="hybridMultilevel"/>
    <w:tmpl w:val="D4FC4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702019D"/>
    <w:multiLevelType w:val="hybridMultilevel"/>
    <w:tmpl w:val="49188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0B66BB"/>
    <w:multiLevelType w:val="hybridMultilevel"/>
    <w:tmpl w:val="E572D1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DF86DA8"/>
    <w:multiLevelType w:val="hybridMultilevel"/>
    <w:tmpl w:val="47BEDB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EA4230B"/>
    <w:multiLevelType w:val="hybridMultilevel"/>
    <w:tmpl w:val="2072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7921947">
    <w:abstractNumId w:val="9"/>
  </w:num>
  <w:num w:numId="2" w16cid:durableId="1093628671">
    <w:abstractNumId w:val="7"/>
  </w:num>
  <w:num w:numId="3" w16cid:durableId="195312460">
    <w:abstractNumId w:val="6"/>
  </w:num>
  <w:num w:numId="4" w16cid:durableId="1859195364">
    <w:abstractNumId w:val="5"/>
  </w:num>
  <w:num w:numId="5" w16cid:durableId="910654525">
    <w:abstractNumId w:val="4"/>
  </w:num>
  <w:num w:numId="6" w16cid:durableId="1299802452">
    <w:abstractNumId w:val="8"/>
  </w:num>
  <w:num w:numId="7" w16cid:durableId="1240749948">
    <w:abstractNumId w:val="3"/>
  </w:num>
  <w:num w:numId="8" w16cid:durableId="824510282">
    <w:abstractNumId w:val="2"/>
  </w:num>
  <w:num w:numId="9" w16cid:durableId="687872560">
    <w:abstractNumId w:val="1"/>
  </w:num>
  <w:num w:numId="10" w16cid:durableId="594437682">
    <w:abstractNumId w:val="0"/>
  </w:num>
  <w:num w:numId="11" w16cid:durableId="702631980">
    <w:abstractNumId w:val="40"/>
  </w:num>
  <w:num w:numId="12" w16cid:durableId="1726678427">
    <w:abstractNumId w:val="22"/>
  </w:num>
  <w:num w:numId="13" w16cid:durableId="72094837">
    <w:abstractNumId w:val="30"/>
  </w:num>
  <w:num w:numId="14" w16cid:durableId="1813868742">
    <w:abstractNumId w:val="33"/>
  </w:num>
  <w:num w:numId="15" w16cid:durableId="1032145829">
    <w:abstractNumId w:val="19"/>
  </w:num>
  <w:num w:numId="16" w16cid:durableId="289171879">
    <w:abstractNumId w:val="29"/>
  </w:num>
  <w:num w:numId="17" w16cid:durableId="889923972">
    <w:abstractNumId w:val="13"/>
  </w:num>
  <w:num w:numId="18" w16cid:durableId="145098591">
    <w:abstractNumId w:val="26"/>
  </w:num>
  <w:num w:numId="19" w16cid:durableId="2016687778">
    <w:abstractNumId w:val="16"/>
  </w:num>
  <w:num w:numId="20" w16cid:durableId="964821603">
    <w:abstractNumId w:val="12"/>
  </w:num>
  <w:num w:numId="21" w16cid:durableId="790250779">
    <w:abstractNumId w:val="38"/>
  </w:num>
  <w:num w:numId="22" w16cid:durableId="651569383">
    <w:abstractNumId w:val="10"/>
  </w:num>
  <w:num w:numId="23" w16cid:durableId="981156151">
    <w:abstractNumId w:val="14"/>
  </w:num>
  <w:num w:numId="24" w16cid:durableId="742146122">
    <w:abstractNumId w:val="23"/>
  </w:num>
  <w:num w:numId="25" w16cid:durableId="760759212">
    <w:abstractNumId w:val="37"/>
  </w:num>
  <w:num w:numId="26" w16cid:durableId="1123617641">
    <w:abstractNumId w:val="18"/>
  </w:num>
  <w:num w:numId="27" w16cid:durableId="1585646685">
    <w:abstractNumId w:val="27"/>
  </w:num>
  <w:num w:numId="28" w16cid:durableId="1853451476">
    <w:abstractNumId w:val="11"/>
  </w:num>
  <w:num w:numId="29" w16cid:durableId="175728984">
    <w:abstractNumId w:val="35"/>
  </w:num>
  <w:num w:numId="30" w16cid:durableId="1076903585">
    <w:abstractNumId w:val="17"/>
  </w:num>
  <w:num w:numId="31" w16cid:durableId="683284260">
    <w:abstractNumId w:val="21"/>
  </w:num>
  <w:num w:numId="32" w16cid:durableId="849413427">
    <w:abstractNumId w:val="32"/>
  </w:num>
  <w:num w:numId="33" w16cid:durableId="966425957">
    <w:abstractNumId w:val="39"/>
  </w:num>
  <w:num w:numId="34" w16cid:durableId="709110348">
    <w:abstractNumId w:val="31"/>
  </w:num>
  <w:num w:numId="35" w16cid:durableId="1579635761">
    <w:abstractNumId w:val="24"/>
  </w:num>
  <w:num w:numId="36" w16cid:durableId="1602492405">
    <w:abstractNumId w:val="36"/>
  </w:num>
  <w:num w:numId="37" w16cid:durableId="1842968092">
    <w:abstractNumId w:val="20"/>
  </w:num>
  <w:num w:numId="38" w16cid:durableId="172302343">
    <w:abstractNumId w:val="34"/>
  </w:num>
  <w:num w:numId="39" w16cid:durableId="1552034560">
    <w:abstractNumId w:val="25"/>
  </w:num>
  <w:num w:numId="40" w16cid:durableId="460730391">
    <w:abstractNumId w:val="28"/>
  </w:num>
  <w:num w:numId="41" w16cid:durableId="954021641">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U LIU （刘姝）">
    <w15:presenceInfo w15:providerId="AD" w15:userId="S::catherine.liu@citrix.com::83ad7848-718d-47c0-996a-cd3f06ad14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5"/>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2050"/>
  </w:hdrShapeDefaults>
  <w:footnotePr>
    <w:numRestart w:val="eachSect"/>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914"/>
    <w:rsid w:val="00004FCF"/>
    <w:rsid w:val="0000609F"/>
    <w:rsid w:val="00021D00"/>
    <w:rsid w:val="00026085"/>
    <w:rsid w:val="000315C1"/>
    <w:rsid w:val="00031C44"/>
    <w:rsid w:val="00033A65"/>
    <w:rsid w:val="000437C2"/>
    <w:rsid w:val="00044005"/>
    <w:rsid w:val="00047040"/>
    <w:rsid w:val="00053ADC"/>
    <w:rsid w:val="00053D93"/>
    <w:rsid w:val="00054099"/>
    <w:rsid w:val="00054186"/>
    <w:rsid w:val="00054FFD"/>
    <w:rsid w:val="00060081"/>
    <w:rsid w:val="00065DE0"/>
    <w:rsid w:val="00067D74"/>
    <w:rsid w:val="0007100C"/>
    <w:rsid w:val="00071524"/>
    <w:rsid w:val="00072178"/>
    <w:rsid w:val="0007288B"/>
    <w:rsid w:val="00073230"/>
    <w:rsid w:val="000753BE"/>
    <w:rsid w:val="00076A56"/>
    <w:rsid w:val="0008107E"/>
    <w:rsid w:val="0008385A"/>
    <w:rsid w:val="00084B73"/>
    <w:rsid w:val="00085FC9"/>
    <w:rsid w:val="000A065A"/>
    <w:rsid w:val="000A36EB"/>
    <w:rsid w:val="000A49EB"/>
    <w:rsid w:val="000A5063"/>
    <w:rsid w:val="000A5D24"/>
    <w:rsid w:val="000A750E"/>
    <w:rsid w:val="000A7F86"/>
    <w:rsid w:val="000B216E"/>
    <w:rsid w:val="000B2C76"/>
    <w:rsid w:val="000B59A9"/>
    <w:rsid w:val="000B63F2"/>
    <w:rsid w:val="000B6AF9"/>
    <w:rsid w:val="000B7919"/>
    <w:rsid w:val="000B7A48"/>
    <w:rsid w:val="000C07AE"/>
    <w:rsid w:val="000D4008"/>
    <w:rsid w:val="000D6D49"/>
    <w:rsid w:val="000E32BB"/>
    <w:rsid w:val="000E3AA4"/>
    <w:rsid w:val="000F20AC"/>
    <w:rsid w:val="001002FF"/>
    <w:rsid w:val="00100573"/>
    <w:rsid w:val="0010192A"/>
    <w:rsid w:val="0010507E"/>
    <w:rsid w:val="00115E44"/>
    <w:rsid w:val="00117EF6"/>
    <w:rsid w:val="00120084"/>
    <w:rsid w:val="001234C2"/>
    <w:rsid w:val="001246C6"/>
    <w:rsid w:val="001247D0"/>
    <w:rsid w:val="0013417F"/>
    <w:rsid w:val="00147FCF"/>
    <w:rsid w:val="001500F0"/>
    <w:rsid w:val="00150A83"/>
    <w:rsid w:val="00151C88"/>
    <w:rsid w:val="00153198"/>
    <w:rsid w:val="00155171"/>
    <w:rsid w:val="001831AF"/>
    <w:rsid w:val="00183E91"/>
    <w:rsid w:val="001863BA"/>
    <w:rsid w:val="00196A4C"/>
    <w:rsid w:val="001A6E2E"/>
    <w:rsid w:val="001B2FFF"/>
    <w:rsid w:val="001B763E"/>
    <w:rsid w:val="001C106C"/>
    <w:rsid w:val="001C48EE"/>
    <w:rsid w:val="001C5091"/>
    <w:rsid w:val="001C7001"/>
    <w:rsid w:val="001D4DAE"/>
    <w:rsid w:val="001E07E2"/>
    <w:rsid w:val="001E1438"/>
    <w:rsid w:val="001E66C0"/>
    <w:rsid w:val="001E702B"/>
    <w:rsid w:val="001F0023"/>
    <w:rsid w:val="001F0409"/>
    <w:rsid w:val="001F303D"/>
    <w:rsid w:val="001F4943"/>
    <w:rsid w:val="001F6FBA"/>
    <w:rsid w:val="00200B8F"/>
    <w:rsid w:val="002041B2"/>
    <w:rsid w:val="002053C4"/>
    <w:rsid w:val="0021501E"/>
    <w:rsid w:val="002204D1"/>
    <w:rsid w:val="00221015"/>
    <w:rsid w:val="002212BF"/>
    <w:rsid w:val="002234C1"/>
    <w:rsid w:val="00224646"/>
    <w:rsid w:val="0023034D"/>
    <w:rsid w:val="0023179D"/>
    <w:rsid w:val="00233C9C"/>
    <w:rsid w:val="00235E19"/>
    <w:rsid w:val="002367EE"/>
    <w:rsid w:val="002368E0"/>
    <w:rsid w:val="00236FD6"/>
    <w:rsid w:val="00241158"/>
    <w:rsid w:val="0024169B"/>
    <w:rsid w:val="002437D4"/>
    <w:rsid w:val="00244090"/>
    <w:rsid w:val="00252911"/>
    <w:rsid w:val="00256A8F"/>
    <w:rsid w:val="00262328"/>
    <w:rsid w:val="0027096C"/>
    <w:rsid w:val="00272F24"/>
    <w:rsid w:val="002767AC"/>
    <w:rsid w:val="00287DE2"/>
    <w:rsid w:val="0029164F"/>
    <w:rsid w:val="002917D6"/>
    <w:rsid w:val="00297313"/>
    <w:rsid w:val="00297892"/>
    <w:rsid w:val="002A5C26"/>
    <w:rsid w:val="002A77D6"/>
    <w:rsid w:val="002B7E66"/>
    <w:rsid w:val="002C34BA"/>
    <w:rsid w:val="002C3FB7"/>
    <w:rsid w:val="002C5C2F"/>
    <w:rsid w:val="002C5F2F"/>
    <w:rsid w:val="002D249F"/>
    <w:rsid w:val="002D42A6"/>
    <w:rsid w:val="002D621D"/>
    <w:rsid w:val="002E1FAD"/>
    <w:rsid w:val="002E3939"/>
    <w:rsid w:val="002E584D"/>
    <w:rsid w:val="002F17A7"/>
    <w:rsid w:val="00300C75"/>
    <w:rsid w:val="0030598A"/>
    <w:rsid w:val="00311BC9"/>
    <w:rsid w:val="00313020"/>
    <w:rsid w:val="00314947"/>
    <w:rsid w:val="00322447"/>
    <w:rsid w:val="00327093"/>
    <w:rsid w:val="00327A73"/>
    <w:rsid w:val="00332B78"/>
    <w:rsid w:val="00333CC8"/>
    <w:rsid w:val="00340A6F"/>
    <w:rsid w:val="00341619"/>
    <w:rsid w:val="00345875"/>
    <w:rsid w:val="00350C58"/>
    <w:rsid w:val="00351279"/>
    <w:rsid w:val="003519F2"/>
    <w:rsid w:val="00354874"/>
    <w:rsid w:val="00356BB5"/>
    <w:rsid w:val="00362D6D"/>
    <w:rsid w:val="00364BF9"/>
    <w:rsid w:val="0037031B"/>
    <w:rsid w:val="00377F68"/>
    <w:rsid w:val="00380B2E"/>
    <w:rsid w:val="003835ED"/>
    <w:rsid w:val="00386422"/>
    <w:rsid w:val="0039372C"/>
    <w:rsid w:val="003A6398"/>
    <w:rsid w:val="003A6B3B"/>
    <w:rsid w:val="003A7A1F"/>
    <w:rsid w:val="003B513E"/>
    <w:rsid w:val="003B6DD5"/>
    <w:rsid w:val="003C07F1"/>
    <w:rsid w:val="003C40F5"/>
    <w:rsid w:val="003C5874"/>
    <w:rsid w:val="003D28F8"/>
    <w:rsid w:val="003F222F"/>
    <w:rsid w:val="003F5AE7"/>
    <w:rsid w:val="003F6CFE"/>
    <w:rsid w:val="004133EF"/>
    <w:rsid w:val="00413A65"/>
    <w:rsid w:val="0041465F"/>
    <w:rsid w:val="004177B7"/>
    <w:rsid w:val="00430144"/>
    <w:rsid w:val="00430F2B"/>
    <w:rsid w:val="004330CF"/>
    <w:rsid w:val="004350F1"/>
    <w:rsid w:val="004412AD"/>
    <w:rsid w:val="004419BC"/>
    <w:rsid w:val="0044221D"/>
    <w:rsid w:val="0045192E"/>
    <w:rsid w:val="00452126"/>
    <w:rsid w:val="00452503"/>
    <w:rsid w:val="00457833"/>
    <w:rsid w:val="00460941"/>
    <w:rsid w:val="00460BA8"/>
    <w:rsid w:val="00462ABD"/>
    <w:rsid w:val="0046396F"/>
    <w:rsid w:val="0046435E"/>
    <w:rsid w:val="00464DB4"/>
    <w:rsid w:val="00467126"/>
    <w:rsid w:val="00467BC3"/>
    <w:rsid w:val="004704D8"/>
    <w:rsid w:val="004711D8"/>
    <w:rsid w:val="00472A91"/>
    <w:rsid w:val="00472F0C"/>
    <w:rsid w:val="00474EDF"/>
    <w:rsid w:val="00484D87"/>
    <w:rsid w:val="00484F61"/>
    <w:rsid w:val="004874AA"/>
    <w:rsid w:val="0048752A"/>
    <w:rsid w:val="00487BCD"/>
    <w:rsid w:val="00494E52"/>
    <w:rsid w:val="004A0E3A"/>
    <w:rsid w:val="004A16B8"/>
    <w:rsid w:val="004A1FEE"/>
    <w:rsid w:val="004A2803"/>
    <w:rsid w:val="004A7532"/>
    <w:rsid w:val="004B4B29"/>
    <w:rsid w:val="004B71B1"/>
    <w:rsid w:val="004C0C12"/>
    <w:rsid w:val="004C1AB1"/>
    <w:rsid w:val="004C6BBE"/>
    <w:rsid w:val="004D1B05"/>
    <w:rsid w:val="004D3567"/>
    <w:rsid w:val="004D4628"/>
    <w:rsid w:val="004D7D47"/>
    <w:rsid w:val="004E011D"/>
    <w:rsid w:val="004E097C"/>
    <w:rsid w:val="004E2FB8"/>
    <w:rsid w:val="004E44ED"/>
    <w:rsid w:val="004E770E"/>
    <w:rsid w:val="004F015B"/>
    <w:rsid w:val="004F0CF4"/>
    <w:rsid w:val="004F35E6"/>
    <w:rsid w:val="00507124"/>
    <w:rsid w:val="0051050C"/>
    <w:rsid w:val="0051425D"/>
    <w:rsid w:val="0051609E"/>
    <w:rsid w:val="005211E3"/>
    <w:rsid w:val="00524952"/>
    <w:rsid w:val="005352CA"/>
    <w:rsid w:val="0053591C"/>
    <w:rsid w:val="005427F8"/>
    <w:rsid w:val="0054511E"/>
    <w:rsid w:val="00547AC1"/>
    <w:rsid w:val="0055640D"/>
    <w:rsid w:val="005569CE"/>
    <w:rsid w:val="00560E51"/>
    <w:rsid w:val="00561E03"/>
    <w:rsid w:val="00561F27"/>
    <w:rsid w:val="00562A66"/>
    <w:rsid w:val="005659B7"/>
    <w:rsid w:val="0057090A"/>
    <w:rsid w:val="005747A7"/>
    <w:rsid w:val="00584B8A"/>
    <w:rsid w:val="0058760E"/>
    <w:rsid w:val="005B34AA"/>
    <w:rsid w:val="005B450D"/>
    <w:rsid w:val="005B4B1B"/>
    <w:rsid w:val="005C5025"/>
    <w:rsid w:val="005D0BFE"/>
    <w:rsid w:val="005D36CE"/>
    <w:rsid w:val="005E6AE1"/>
    <w:rsid w:val="005F4317"/>
    <w:rsid w:val="006022E7"/>
    <w:rsid w:val="00606077"/>
    <w:rsid w:val="00607906"/>
    <w:rsid w:val="00610B7F"/>
    <w:rsid w:val="0061433B"/>
    <w:rsid w:val="006177A2"/>
    <w:rsid w:val="00624D12"/>
    <w:rsid w:val="006256FA"/>
    <w:rsid w:val="00630FB8"/>
    <w:rsid w:val="006354C0"/>
    <w:rsid w:val="00640F9F"/>
    <w:rsid w:val="00643EE1"/>
    <w:rsid w:val="00650E1B"/>
    <w:rsid w:val="00655E33"/>
    <w:rsid w:val="006603B3"/>
    <w:rsid w:val="00662154"/>
    <w:rsid w:val="00662FAE"/>
    <w:rsid w:val="00663373"/>
    <w:rsid w:val="00665A5F"/>
    <w:rsid w:val="00667F9C"/>
    <w:rsid w:val="00674DA5"/>
    <w:rsid w:val="0068721B"/>
    <w:rsid w:val="00692096"/>
    <w:rsid w:val="006A1AD7"/>
    <w:rsid w:val="006A1B07"/>
    <w:rsid w:val="006A37F7"/>
    <w:rsid w:val="006A59DB"/>
    <w:rsid w:val="006A686F"/>
    <w:rsid w:val="006A719B"/>
    <w:rsid w:val="006B2513"/>
    <w:rsid w:val="006B4BBE"/>
    <w:rsid w:val="006B4DC7"/>
    <w:rsid w:val="006C6D62"/>
    <w:rsid w:val="006C71D3"/>
    <w:rsid w:val="006C722B"/>
    <w:rsid w:val="006D2DC7"/>
    <w:rsid w:val="006D3662"/>
    <w:rsid w:val="006D7388"/>
    <w:rsid w:val="006E1ECA"/>
    <w:rsid w:val="006E23A4"/>
    <w:rsid w:val="006E5FFF"/>
    <w:rsid w:val="006E7DAE"/>
    <w:rsid w:val="006F6644"/>
    <w:rsid w:val="0070201B"/>
    <w:rsid w:val="007023CD"/>
    <w:rsid w:val="007048E7"/>
    <w:rsid w:val="00715C33"/>
    <w:rsid w:val="00716716"/>
    <w:rsid w:val="00716EA4"/>
    <w:rsid w:val="007176E3"/>
    <w:rsid w:val="007204A6"/>
    <w:rsid w:val="00721457"/>
    <w:rsid w:val="007230C9"/>
    <w:rsid w:val="007266CA"/>
    <w:rsid w:val="00732D6F"/>
    <w:rsid w:val="00736843"/>
    <w:rsid w:val="00744A6E"/>
    <w:rsid w:val="00752858"/>
    <w:rsid w:val="00753D2E"/>
    <w:rsid w:val="00755349"/>
    <w:rsid w:val="00756B23"/>
    <w:rsid w:val="00771B05"/>
    <w:rsid w:val="00772A08"/>
    <w:rsid w:val="00774803"/>
    <w:rsid w:val="00784FCF"/>
    <w:rsid w:val="007853E5"/>
    <w:rsid w:val="00787125"/>
    <w:rsid w:val="007A2890"/>
    <w:rsid w:val="007A41FD"/>
    <w:rsid w:val="007B0592"/>
    <w:rsid w:val="007B3A3E"/>
    <w:rsid w:val="007B4FC7"/>
    <w:rsid w:val="007C277F"/>
    <w:rsid w:val="007C2C8C"/>
    <w:rsid w:val="007C5A4B"/>
    <w:rsid w:val="007C5EF7"/>
    <w:rsid w:val="007D1606"/>
    <w:rsid w:val="007D3D19"/>
    <w:rsid w:val="007D5E49"/>
    <w:rsid w:val="007D647A"/>
    <w:rsid w:val="007E521A"/>
    <w:rsid w:val="007E7B24"/>
    <w:rsid w:val="007F4CB8"/>
    <w:rsid w:val="007F4FB8"/>
    <w:rsid w:val="007F5F91"/>
    <w:rsid w:val="007F708E"/>
    <w:rsid w:val="0080692E"/>
    <w:rsid w:val="0081094C"/>
    <w:rsid w:val="008112CA"/>
    <w:rsid w:val="00820759"/>
    <w:rsid w:val="00836813"/>
    <w:rsid w:val="00854C07"/>
    <w:rsid w:val="00854E39"/>
    <w:rsid w:val="00856510"/>
    <w:rsid w:val="0085755C"/>
    <w:rsid w:val="008635F0"/>
    <w:rsid w:val="008656F8"/>
    <w:rsid w:val="008678A6"/>
    <w:rsid w:val="00874EC3"/>
    <w:rsid w:val="008763DE"/>
    <w:rsid w:val="0088085E"/>
    <w:rsid w:val="00882C00"/>
    <w:rsid w:val="00886EB5"/>
    <w:rsid w:val="00890538"/>
    <w:rsid w:val="00892635"/>
    <w:rsid w:val="0089466A"/>
    <w:rsid w:val="008A074D"/>
    <w:rsid w:val="008A0FDB"/>
    <w:rsid w:val="008A1536"/>
    <w:rsid w:val="008A2B1F"/>
    <w:rsid w:val="008A371D"/>
    <w:rsid w:val="008A5195"/>
    <w:rsid w:val="008A5B03"/>
    <w:rsid w:val="008A6576"/>
    <w:rsid w:val="008B0022"/>
    <w:rsid w:val="008B0DF8"/>
    <w:rsid w:val="008C1F3C"/>
    <w:rsid w:val="008C2C5F"/>
    <w:rsid w:val="008C579F"/>
    <w:rsid w:val="008C5A57"/>
    <w:rsid w:val="008D015F"/>
    <w:rsid w:val="008D0672"/>
    <w:rsid w:val="008D1FA7"/>
    <w:rsid w:val="008D3723"/>
    <w:rsid w:val="008E1236"/>
    <w:rsid w:val="008E1BA7"/>
    <w:rsid w:val="008E2E5C"/>
    <w:rsid w:val="008E7871"/>
    <w:rsid w:val="008F157F"/>
    <w:rsid w:val="008F3042"/>
    <w:rsid w:val="008F476C"/>
    <w:rsid w:val="009015CB"/>
    <w:rsid w:val="00910AD6"/>
    <w:rsid w:val="009120E7"/>
    <w:rsid w:val="009206FB"/>
    <w:rsid w:val="00924B05"/>
    <w:rsid w:val="00925D5C"/>
    <w:rsid w:val="00926F0A"/>
    <w:rsid w:val="009400C3"/>
    <w:rsid w:val="0094534F"/>
    <w:rsid w:val="00950941"/>
    <w:rsid w:val="00954297"/>
    <w:rsid w:val="009555F9"/>
    <w:rsid w:val="00964292"/>
    <w:rsid w:val="009646DD"/>
    <w:rsid w:val="00970591"/>
    <w:rsid w:val="00971C42"/>
    <w:rsid w:val="0097201E"/>
    <w:rsid w:val="00973E7B"/>
    <w:rsid w:val="00977550"/>
    <w:rsid w:val="0098418B"/>
    <w:rsid w:val="00984192"/>
    <w:rsid w:val="00984FED"/>
    <w:rsid w:val="00985186"/>
    <w:rsid w:val="00987B92"/>
    <w:rsid w:val="00990631"/>
    <w:rsid w:val="009923DC"/>
    <w:rsid w:val="00992639"/>
    <w:rsid w:val="0099709B"/>
    <w:rsid w:val="00997102"/>
    <w:rsid w:val="009A2C21"/>
    <w:rsid w:val="009A5345"/>
    <w:rsid w:val="009B3040"/>
    <w:rsid w:val="009B3924"/>
    <w:rsid w:val="009C0261"/>
    <w:rsid w:val="009C03D4"/>
    <w:rsid w:val="009C2429"/>
    <w:rsid w:val="009C2DF6"/>
    <w:rsid w:val="009C7DA6"/>
    <w:rsid w:val="009D0F6A"/>
    <w:rsid w:val="009D3463"/>
    <w:rsid w:val="009D6FFE"/>
    <w:rsid w:val="009D7ACD"/>
    <w:rsid w:val="009E1E8C"/>
    <w:rsid w:val="009E662C"/>
    <w:rsid w:val="009E71B2"/>
    <w:rsid w:val="009F42DF"/>
    <w:rsid w:val="009F7DB2"/>
    <w:rsid w:val="00A0633A"/>
    <w:rsid w:val="00A10DB3"/>
    <w:rsid w:val="00A11EA5"/>
    <w:rsid w:val="00A15170"/>
    <w:rsid w:val="00A174DA"/>
    <w:rsid w:val="00A2001A"/>
    <w:rsid w:val="00A24DEF"/>
    <w:rsid w:val="00A2562A"/>
    <w:rsid w:val="00A25DEB"/>
    <w:rsid w:val="00A276F9"/>
    <w:rsid w:val="00A4609B"/>
    <w:rsid w:val="00A47547"/>
    <w:rsid w:val="00A53019"/>
    <w:rsid w:val="00A53C50"/>
    <w:rsid w:val="00A56986"/>
    <w:rsid w:val="00A608A0"/>
    <w:rsid w:val="00A67724"/>
    <w:rsid w:val="00A734AF"/>
    <w:rsid w:val="00A811D2"/>
    <w:rsid w:val="00A852A9"/>
    <w:rsid w:val="00A863BF"/>
    <w:rsid w:val="00A8715C"/>
    <w:rsid w:val="00A90988"/>
    <w:rsid w:val="00A91B27"/>
    <w:rsid w:val="00AA2FE8"/>
    <w:rsid w:val="00AA3331"/>
    <w:rsid w:val="00AA72C7"/>
    <w:rsid w:val="00AB679A"/>
    <w:rsid w:val="00AC2B34"/>
    <w:rsid w:val="00AC423D"/>
    <w:rsid w:val="00AC6B13"/>
    <w:rsid w:val="00AD6391"/>
    <w:rsid w:val="00AD670C"/>
    <w:rsid w:val="00AD6DB3"/>
    <w:rsid w:val="00AE003A"/>
    <w:rsid w:val="00AE0149"/>
    <w:rsid w:val="00AE3C1C"/>
    <w:rsid w:val="00AF44AE"/>
    <w:rsid w:val="00B01166"/>
    <w:rsid w:val="00B12991"/>
    <w:rsid w:val="00B1404C"/>
    <w:rsid w:val="00B15620"/>
    <w:rsid w:val="00B20C79"/>
    <w:rsid w:val="00B347C1"/>
    <w:rsid w:val="00B353E9"/>
    <w:rsid w:val="00B42F95"/>
    <w:rsid w:val="00B442FA"/>
    <w:rsid w:val="00B44D18"/>
    <w:rsid w:val="00B45B8C"/>
    <w:rsid w:val="00B506AA"/>
    <w:rsid w:val="00B50D02"/>
    <w:rsid w:val="00B554DC"/>
    <w:rsid w:val="00B65A36"/>
    <w:rsid w:val="00B71D4C"/>
    <w:rsid w:val="00B72022"/>
    <w:rsid w:val="00B7208E"/>
    <w:rsid w:val="00B74C9A"/>
    <w:rsid w:val="00B76183"/>
    <w:rsid w:val="00B77D97"/>
    <w:rsid w:val="00B81031"/>
    <w:rsid w:val="00B8121A"/>
    <w:rsid w:val="00B833F8"/>
    <w:rsid w:val="00B91708"/>
    <w:rsid w:val="00B92582"/>
    <w:rsid w:val="00B94922"/>
    <w:rsid w:val="00BC0507"/>
    <w:rsid w:val="00BC3F37"/>
    <w:rsid w:val="00BC47A2"/>
    <w:rsid w:val="00BC625C"/>
    <w:rsid w:val="00BD5914"/>
    <w:rsid w:val="00BE17D2"/>
    <w:rsid w:val="00BE4027"/>
    <w:rsid w:val="00BE43D5"/>
    <w:rsid w:val="00BE5CFC"/>
    <w:rsid w:val="00BE6453"/>
    <w:rsid w:val="00BE7545"/>
    <w:rsid w:val="00BF0DEF"/>
    <w:rsid w:val="00BF1232"/>
    <w:rsid w:val="00BF2CCC"/>
    <w:rsid w:val="00C05913"/>
    <w:rsid w:val="00C06D24"/>
    <w:rsid w:val="00C10524"/>
    <w:rsid w:val="00C124E5"/>
    <w:rsid w:val="00C151A6"/>
    <w:rsid w:val="00C22D16"/>
    <w:rsid w:val="00C26EBD"/>
    <w:rsid w:val="00C27C86"/>
    <w:rsid w:val="00C301EC"/>
    <w:rsid w:val="00C324F9"/>
    <w:rsid w:val="00C33EFD"/>
    <w:rsid w:val="00C42C0E"/>
    <w:rsid w:val="00C4518D"/>
    <w:rsid w:val="00C45E8A"/>
    <w:rsid w:val="00C46284"/>
    <w:rsid w:val="00C46BDC"/>
    <w:rsid w:val="00C554AB"/>
    <w:rsid w:val="00C61D65"/>
    <w:rsid w:val="00C6318A"/>
    <w:rsid w:val="00C6483D"/>
    <w:rsid w:val="00C65F12"/>
    <w:rsid w:val="00C67535"/>
    <w:rsid w:val="00C67B1B"/>
    <w:rsid w:val="00C71BE1"/>
    <w:rsid w:val="00C748B9"/>
    <w:rsid w:val="00C81B67"/>
    <w:rsid w:val="00C92005"/>
    <w:rsid w:val="00CA1BEE"/>
    <w:rsid w:val="00CA4A17"/>
    <w:rsid w:val="00CC33B6"/>
    <w:rsid w:val="00CC6F63"/>
    <w:rsid w:val="00CC7523"/>
    <w:rsid w:val="00CD235B"/>
    <w:rsid w:val="00CD7095"/>
    <w:rsid w:val="00CE003A"/>
    <w:rsid w:val="00CE18B4"/>
    <w:rsid w:val="00CE1EBD"/>
    <w:rsid w:val="00CE50E7"/>
    <w:rsid w:val="00CE72A1"/>
    <w:rsid w:val="00CF0E14"/>
    <w:rsid w:val="00CF1B96"/>
    <w:rsid w:val="00CF2DFF"/>
    <w:rsid w:val="00CF559C"/>
    <w:rsid w:val="00D0081B"/>
    <w:rsid w:val="00D009AD"/>
    <w:rsid w:val="00D01F01"/>
    <w:rsid w:val="00D07142"/>
    <w:rsid w:val="00D07DD3"/>
    <w:rsid w:val="00D1502A"/>
    <w:rsid w:val="00D22D8E"/>
    <w:rsid w:val="00D30983"/>
    <w:rsid w:val="00D44065"/>
    <w:rsid w:val="00D474DC"/>
    <w:rsid w:val="00D50EF4"/>
    <w:rsid w:val="00D54B9A"/>
    <w:rsid w:val="00D60707"/>
    <w:rsid w:val="00D60BE3"/>
    <w:rsid w:val="00D60FAB"/>
    <w:rsid w:val="00D641F3"/>
    <w:rsid w:val="00D64409"/>
    <w:rsid w:val="00D733F3"/>
    <w:rsid w:val="00D800DC"/>
    <w:rsid w:val="00D821BE"/>
    <w:rsid w:val="00D93472"/>
    <w:rsid w:val="00DA0DAE"/>
    <w:rsid w:val="00DA154D"/>
    <w:rsid w:val="00DA5ADC"/>
    <w:rsid w:val="00DB45F5"/>
    <w:rsid w:val="00DB6750"/>
    <w:rsid w:val="00DB740E"/>
    <w:rsid w:val="00DC14BE"/>
    <w:rsid w:val="00DC2928"/>
    <w:rsid w:val="00DC3ECF"/>
    <w:rsid w:val="00DC7DB6"/>
    <w:rsid w:val="00DD09C2"/>
    <w:rsid w:val="00DD0C6B"/>
    <w:rsid w:val="00DD20C8"/>
    <w:rsid w:val="00DD2DC6"/>
    <w:rsid w:val="00DD6FE4"/>
    <w:rsid w:val="00DD71ED"/>
    <w:rsid w:val="00DE1B64"/>
    <w:rsid w:val="00DE6AC6"/>
    <w:rsid w:val="00DE6F68"/>
    <w:rsid w:val="00DE74C2"/>
    <w:rsid w:val="00DF131A"/>
    <w:rsid w:val="00DF17B6"/>
    <w:rsid w:val="00DF481D"/>
    <w:rsid w:val="00E02FB6"/>
    <w:rsid w:val="00E054F1"/>
    <w:rsid w:val="00E108D9"/>
    <w:rsid w:val="00E13DB6"/>
    <w:rsid w:val="00E145D9"/>
    <w:rsid w:val="00E15EE2"/>
    <w:rsid w:val="00E217E2"/>
    <w:rsid w:val="00E2308C"/>
    <w:rsid w:val="00E27A56"/>
    <w:rsid w:val="00E3193A"/>
    <w:rsid w:val="00E31A68"/>
    <w:rsid w:val="00E33C6F"/>
    <w:rsid w:val="00E3430C"/>
    <w:rsid w:val="00E36EFB"/>
    <w:rsid w:val="00E402C5"/>
    <w:rsid w:val="00E42ADF"/>
    <w:rsid w:val="00E43667"/>
    <w:rsid w:val="00E455A1"/>
    <w:rsid w:val="00E56165"/>
    <w:rsid w:val="00E564ED"/>
    <w:rsid w:val="00E57752"/>
    <w:rsid w:val="00E57833"/>
    <w:rsid w:val="00E6389D"/>
    <w:rsid w:val="00E64ECF"/>
    <w:rsid w:val="00E65002"/>
    <w:rsid w:val="00E6789F"/>
    <w:rsid w:val="00E71038"/>
    <w:rsid w:val="00E72E22"/>
    <w:rsid w:val="00E942D5"/>
    <w:rsid w:val="00E94BDD"/>
    <w:rsid w:val="00E96421"/>
    <w:rsid w:val="00E9657E"/>
    <w:rsid w:val="00EA38D9"/>
    <w:rsid w:val="00EA45FB"/>
    <w:rsid w:val="00EA4B4E"/>
    <w:rsid w:val="00EA5201"/>
    <w:rsid w:val="00EA5CAE"/>
    <w:rsid w:val="00EA66AE"/>
    <w:rsid w:val="00EC431E"/>
    <w:rsid w:val="00ED0CF9"/>
    <w:rsid w:val="00ED2CA0"/>
    <w:rsid w:val="00ED3D60"/>
    <w:rsid w:val="00EE03F5"/>
    <w:rsid w:val="00EE13AB"/>
    <w:rsid w:val="00EE1502"/>
    <w:rsid w:val="00EE2F1F"/>
    <w:rsid w:val="00EE3805"/>
    <w:rsid w:val="00F02BD7"/>
    <w:rsid w:val="00F06765"/>
    <w:rsid w:val="00F068D6"/>
    <w:rsid w:val="00F12624"/>
    <w:rsid w:val="00F131E5"/>
    <w:rsid w:val="00F151C1"/>
    <w:rsid w:val="00F259FA"/>
    <w:rsid w:val="00F338E2"/>
    <w:rsid w:val="00F419FB"/>
    <w:rsid w:val="00F42598"/>
    <w:rsid w:val="00F53ABA"/>
    <w:rsid w:val="00F61C9E"/>
    <w:rsid w:val="00F6551F"/>
    <w:rsid w:val="00F723FA"/>
    <w:rsid w:val="00F732E4"/>
    <w:rsid w:val="00F77DF3"/>
    <w:rsid w:val="00F83301"/>
    <w:rsid w:val="00F83AE6"/>
    <w:rsid w:val="00F84492"/>
    <w:rsid w:val="00F86624"/>
    <w:rsid w:val="00F9155F"/>
    <w:rsid w:val="00F92B4E"/>
    <w:rsid w:val="00F96D5B"/>
    <w:rsid w:val="00F97C71"/>
    <w:rsid w:val="00FA0786"/>
    <w:rsid w:val="00FA34D7"/>
    <w:rsid w:val="00FA3592"/>
    <w:rsid w:val="00FB7D0F"/>
    <w:rsid w:val="00FC1086"/>
    <w:rsid w:val="00FC249A"/>
    <w:rsid w:val="00FC28FE"/>
    <w:rsid w:val="00FC6F7C"/>
    <w:rsid w:val="00FC7985"/>
    <w:rsid w:val="00FD6839"/>
    <w:rsid w:val="00FE3CD1"/>
    <w:rsid w:val="00FF087E"/>
    <w:rsid w:val="00FF1219"/>
    <w:rsid w:val="00FF2E65"/>
    <w:rsid w:val="00FF6B14"/>
  </w:rsids>
  <m:mathPr>
    <m:mathFont m:val="Cambria Math"/>
    <m:brkBin m:val="before"/>
    <m:brkBinSub m:val="--"/>
    <m:smallFrac m:val="0"/>
    <m:dispDef/>
    <m:lMargin m:val="0"/>
    <m:rMargin m:val="0"/>
    <m:defJc m:val="centerGroup"/>
    <m:wrapIndent m:val="1440"/>
    <m:intLim m:val="subSup"/>
    <m:naryLim m:val="undOvr"/>
  </m:mathPr>
  <w:themeFontLang w:val="en-GB"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D613C"/>
  <w15:docId w15:val="{17E11733-8EC2-4D8E-8ECD-8858463E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6EB"/>
    <w:rPr>
      <w:rFonts w:ascii="Public Sans Light" w:hAnsi="Public Sans Light"/>
    </w:rPr>
  </w:style>
  <w:style w:type="paragraph" w:styleId="Heading1">
    <w:name w:val="heading 1"/>
    <w:basedOn w:val="Title"/>
    <w:next w:val="Normal"/>
    <w:link w:val="Heading1Char"/>
    <w:uiPriority w:val="9"/>
    <w:qFormat/>
    <w:rsid w:val="00973E7B"/>
    <w:pPr>
      <w:outlineLvl w:val="0"/>
    </w:pPr>
  </w:style>
  <w:style w:type="paragraph" w:styleId="Heading2">
    <w:name w:val="heading 2"/>
    <w:basedOn w:val="Normal"/>
    <w:next w:val="Normal"/>
    <w:link w:val="Heading2Char"/>
    <w:unhideWhenUsed/>
    <w:qFormat/>
    <w:rsid w:val="00984FED"/>
    <w:pPr>
      <w:outlineLvl w:val="1"/>
    </w:pPr>
    <w:rPr>
      <w:sz w:val="32"/>
      <w:szCs w:val="32"/>
    </w:rPr>
  </w:style>
  <w:style w:type="paragraph" w:styleId="Heading3">
    <w:name w:val="heading 3"/>
    <w:basedOn w:val="Normal"/>
    <w:next w:val="Normal"/>
    <w:link w:val="Heading3Char"/>
    <w:autoRedefine/>
    <w:uiPriority w:val="9"/>
    <w:unhideWhenUsed/>
    <w:qFormat/>
    <w:rsid w:val="00072178"/>
    <w:pPr>
      <w:keepNext/>
      <w:keepLines/>
      <w:spacing w:before="200" w:after="80"/>
      <w:outlineLvl w:val="2"/>
    </w:pPr>
    <w:rPr>
      <w:rFonts w:eastAsiaTheme="majorEastAsia" w:cstheme="majorBidi"/>
      <w:color w:val="404040" w:themeColor="text1" w:themeTint="BF"/>
      <w:sz w:val="28"/>
      <w:szCs w:val="24"/>
    </w:rPr>
  </w:style>
  <w:style w:type="paragraph" w:styleId="Heading4">
    <w:name w:val="heading 4"/>
    <w:basedOn w:val="Normal"/>
    <w:next w:val="Normal"/>
    <w:link w:val="Heading4Char"/>
    <w:uiPriority w:val="9"/>
    <w:unhideWhenUsed/>
    <w:qFormat/>
    <w:rsid w:val="002E584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E584D"/>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8C1F3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2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F2D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CF2D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2DFF"/>
    <w:rPr>
      <w:sz w:val="20"/>
      <w:szCs w:val="20"/>
    </w:rPr>
  </w:style>
  <w:style w:type="character" w:styleId="FootnoteReference">
    <w:name w:val="footnote reference"/>
    <w:basedOn w:val="DefaultParagraphFont"/>
    <w:uiPriority w:val="99"/>
    <w:semiHidden/>
    <w:unhideWhenUsed/>
    <w:rsid w:val="00CF2DFF"/>
    <w:rPr>
      <w:vertAlign w:val="superscript"/>
    </w:rPr>
  </w:style>
  <w:style w:type="paragraph" w:styleId="Header">
    <w:name w:val="header"/>
    <w:basedOn w:val="Normal"/>
    <w:link w:val="HeaderChar"/>
    <w:unhideWhenUsed/>
    <w:rsid w:val="007F708E"/>
    <w:pPr>
      <w:tabs>
        <w:tab w:val="center" w:pos="4513"/>
        <w:tab w:val="right" w:pos="9026"/>
      </w:tabs>
      <w:spacing w:after="0" w:line="240" w:lineRule="auto"/>
    </w:pPr>
  </w:style>
  <w:style w:type="character" w:customStyle="1" w:styleId="HeaderChar">
    <w:name w:val="Header Char"/>
    <w:basedOn w:val="DefaultParagraphFont"/>
    <w:link w:val="Header"/>
    <w:rsid w:val="007F708E"/>
  </w:style>
  <w:style w:type="paragraph" w:styleId="Footer">
    <w:name w:val="footer"/>
    <w:basedOn w:val="Normal"/>
    <w:link w:val="FooterChar"/>
    <w:uiPriority w:val="99"/>
    <w:unhideWhenUsed/>
    <w:rsid w:val="007F7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08E"/>
  </w:style>
  <w:style w:type="character" w:customStyle="1" w:styleId="A1">
    <w:name w:val="A1"/>
    <w:uiPriority w:val="99"/>
    <w:rsid w:val="00460BA8"/>
    <w:rPr>
      <w:color w:val="4C4C4E"/>
      <w:sz w:val="22"/>
    </w:rPr>
  </w:style>
  <w:style w:type="paragraph" w:customStyle="1" w:styleId="Pa1">
    <w:name w:val="Pa1"/>
    <w:basedOn w:val="Normal"/>
    <w:next w:val="Normal"/>
    <w:uiPriority w:val="99"/>
    <w:rsid w:val="00460BA8"/>
    <w:pPr>
      <w:autoSpaceDE w:val="0"/>
      <w:autoSpaceDN w:val="0"/>
      <w:adjustRightInd w:val="0"/>
      <w:spacing w:before="200" w:line="241" w:lineRule="atLeast"/>
    </w:pPr>
    <w:rPr>
      <w:rFonts w:ascii="Helvetica 55 Roman" w:eastAsia="Times New Roman" w:hAnsi="Helvetica 55 Roman" w:cs="Times New Roman"/>
      <w:bCs/>
      <w:sz w:val="24"/>
      <w:szCs w:val="24"/>
    </w:rPr>
  </w:style>
  <w:style w:type="character" w:styleId="Hyperlink">
    <w:name w:val="Hyperlink"/>
    <w:basedOn w:val="DefaultParagraphFont"/>
    <w:uiPriority w:val="99"/>
    <w:unhideWhenUsed/>
    <w:rsid w:val="00460BA8"/>
    <w:rPr>
      <w:color w:val="0000FF" w:themeColor="hyperlink"/>
      <w:u w:val="single"/>
    </w:rPr>
  </w:style>
  <w:style w:type="paragraph" w:styleId="EndnoteText">
    <w:name w:val="endnote text"/>
    <w:basedOn w:val="Normal"/>
    <w:link w:val="EndnoteTextChar"/>
    <w:uiPriority w:val="99"/>
    <w:semiHidden/>
    <w:unhideWhenUsed/>
    <w:rsid w:val="009453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534F"/>
    <w:rPr>
      <w:sz w:val="20"/>
      <w:szCs w:val="20"/>
    </w:rPr>
  </w:style>
  <w:style w:type="character" w:styleId="EndnoteReference">
    <w:name w:val="endnote reference"/>
    <w:basedOn w:val="DefaultParagraphFont"/>
    <w:uiPriority w:val="99"/>
    <w:semiHidden/>
    <w:unhideWhenUsed/>
    <w:rsid w:val="0094534F"/>
    <w:rPr>
      <w:vertAlign w:val="superscript"/>
    </w:rPr>
  </w:style>
  <w:style w:type="character" w:styleId="Strong">
    <w:name w:val="Strong"/>
    <w:basedOn w:val="DefaultParagraphFont"/>
    <w:uiPriority w:val="22"/>
    <w:qFormat/>
    <w:rsid w:val="004419BC"/>
    <w:rPr>
      <w:b/>
      <w:bCs/>
    </w:rPr>
  </w:style>
  <w:style w:type="paragraph" w:styleId="BalloonText">
    <w:name w:val="Balloon Text"/>
    <w:basedOn w:val="Normal"/>
    <w:link w:val="BalloonTextChar"/>
    <w:uiPriority w:val="99"/>
    <w:semiHidden/>
    <w:unhideWhenUsed/>
    <w:rsid w:val="007A2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890"/>
    <w:rPr>
      <w:rFonts w:ascii="Tahoma" w:hAnsi="Tahoma" w:cs="Tahoma"/>
      <w:sz w:val="16"/>
      <w:szCs w:val="16"/>
    </w:rPr>
  </w:style>
  <w:style w:type="character" w:customStyle="1" w:styleId="apple-converted-space">
    <w:name w:val="apple-converted-space"/>
    <w:basedOn w:val="DefaultParagraphFont"/>
    <w:rsid w:val="00B20C79"/>
  </w:style>
  <w:style w:type="paragraph" w:customStyle="1" w:styleId="Head1">
    <w:name w:val="Head1"/>
    <w:basedOn w:val="Normal"/>
    <w:rsid w:val="00890538"/>
    <w:rPr>
      <w:rFonts w:ascii="Calibri" w:eastAsia="Calibri" w:hAnsi="Calibri" w:cs="Calibri"/>
      <w:b/>
      <w:bCs/>
      <w:position w:val="1"/>
      <w:sz w:val="32"/>
      <w:szCs w:val="32"/>
    </w:rPr>
  </w:style>
  <w:style w:type="character" w:styleId="FollowedHyperlink">
    <w:name w:val="FollowedHyperlink"/>
    <w:basedOn w:val="DefaultParagraphFont"/>
    <w:uiPriority w:val="99"/>
    <w:semiHidden/>
    <w:unhideWhenUsed/>
    <w:rsid w:val="00AD670C"/>
    <w:rPr>
      <w:color w:val="800080" w:themeColor="followedHyperlink"/>
      <w:u w:val="single"/>
    </w:rPr>
  </w:style>
  <w:style w:type="paragraph" w:styleId="ListParagraph">
    <w:name w:val="List Paragraph"/>
    <w:basedOn w:val="Normal"/>
    <w:uiPriority w:val="34"/>
    <w:qFormat/>
    <w:rsid w:val="006A1B07"/>
    <w:pPr>
      <w:ind w:left="720"/>
      <w:contextualSpacing/>
    </w:pPr>
  </w:style>
  <w:style w:type="character" w:customStyle="1" w:styleId="Heading1Char">
    <w:name w:val="Heading 1 Char"/>
    <w:basedOn w:val="DefaultParagraphFont"/>
    <w:link w:val="Heading1"/>
    <w:uiPriority w:val="9"/>
    <w:rsid w:val="00973E7B"/>
    <w:rPr>
      <w:rFonts w:ascii="Public Sans Light" w:eastAsiaTheme="majorEastAsia" w:hAnsi="Public Sans Light" w:cstheme="majorBidi"/>
      <w:spacing w:val="-10"/>
      <w:kern w:val="28"/>
      <w:sz w:val="48"/>
      <w:szCs w:val="56"/>
    </w:rPr>
  </w:style>
  <w:style w:type="paragraph" w:styleId="Title">
    <w:name w:val="Title"/>
    <w:basedOn w:val="Normal"/>
    <w:next w:val="Normal"/>
    <w:link w:val="TitleChar"/>
    <w:autoRedefine/>
    <w:uiPriority w:val="10"/>
    <w:qFormat/>
    <w:rsid w:val="000B7A48"/>
    <w:pPr>
      <w:widowControl/>
      <w:spacing w:after="0" w:line="240" w:lineRule="auto"/>
      <w:contextualSpacing/>
      <w:pPrChange w:id="0" w:author="SHU LIU （刘姝）" w:date="2023-10-25T16:17:00Z">
        <w:pPr>
          <w:contextualSpacing/>
        </w:pPr>
      </w:pPrChange>
    </w:pPr>
    <w:rPr>
      <w:rFonts w:eastAsiaTheme="majorEastAsia" w:cstheme="majorBidi"/>
      <w:spacing w:val="-10"/>
      <w:kern w:val="28"/>
      <w:sz w:val="48"/>
      <w:szCs w:val="56"/>
      <w:rPrChange w:id="0" w:author="SHU LIU （刘姝）" w:date="2023-10-25T16:17:00Z">
        <w:rPr>
          <w:rFonts w:ascii="Public Sans Light" w:eastAsiaTheme="majorEastAsia" w:hAnsi="Public Sans Light" w:cstheme="majorBidi"/>
          <w:spacing w:val="-10"/>
          <w:kern w:val="28"/>
          <w:sz w:val="48"/>
          <w:szCs w:val="56"/>
          <w:lang w:val="en-US" w:eastAsia="en-US" w:bidi="ar-SA"/>
        </w:rPr>
      </w:rPrChange>
    </w:rPr>
  </w:style>
  <w:style w:type="character" w:customStyle="1" w:styleId="TitleChar">
    <w:name w:val="Title Char"/>
    <w:basedOn w:val="DefaultParagraphFont"/>
    <w:link w:val="Title"/>
    <w:uiPriority w:val="10"/>
    <w:rsid w:val="000B7A48"/>
    <w:rPr>
      <w:rFonts w:ascii="Public Sans Light" w:eastAsiaTheme="majorEastAsia" w:hAnsi="Public Sans Light" w:cstheme="majorBidi"/>
      <w:spacing w:val="-10"/>
      <w:kern w:val="28"/>
      <w:sz w:val="48"/>
      <w:szCs w:val="56"/>
    </w:rPr>
  </w:style>
  <w:style w:type="character" w:customStyle="1" w:styleId="Heading2Char">
    <w:name w:val="Heading 2 Char"/>
    <w:basedOn w:val="DefaultParagraphFont"/>
    <w:link w:val="Heading2"/>
    <w:rsid w:val="00984FED"/>
    <w:rPr>
      <w:rFonts w:ascii="Public Sans Light" w:hAnsi="Public Sans Light"/>
      <w:sz w:val="32"/>
      <w:szCs w:val="32"/>
    </w:rPr>
  </w:style>
  <w:style w:type="character" w:customStyle="1" w:styleId="Heading3Char">
    <w:name w:val="Heading 3 Char"/>
    <w:basedOn w:val="DefaultParagraphFont"/>
    <w:link w:val="Heading3"/>
    <w:uiPriority w:val="9"/>
    <w:rsid w:val="00072178"/>
    <w:rPr>
      <w:rFonts w:ascii="Citrix New Sans" w:eastAsiaTheme="majorEastAsia" w:hAnsi="Citrix New Sans" w:cstheme="majorBidi"/>
      <w:color w:val="404040" w:themeColor="text1" w:themeTint="BF"/>
      <w:sz w:val="28"/>
      <w:szCs w:val="24"/>
    </w:rPr>
  </w:style>
  <w:style w:type="character" w:customStyle="1" w:styleId="Heading4Char">
    <w:name w:val="Heading 4 Char"/>
    <w:basedOn w:val="DefaultParagraphFont"/>
    <w:link w:val="Heading4"/>
    <w:uiPriority w:val="9"/>
    <w:rsid w:val="002E584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E584D"/>
    <w:rPr>
      <w:rFonts w:asciiTheme="majorHAnsi" w:eastAsiaTheme="majorEastAsia" w:hAnsiTheme="majorHAnsi" w:cstheme="majorBidi"/>
      <w:color w:val="365F91" w:themeColor="accent1" w:themeShade="BF"/>
    </w:rPr>
  </w:style>
  <w:style w:type="paragraph" w:customStyle="1" w:styleId="Codeblock">
    <w:name w:val="Codeblock"/>
    <w:basedOn w:val="Normal"/>
    <w:next w:val="Normal"/>
    <w:qFormat/>
    <w:rsid w:val="00183E9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pPr>
    <w:rPr>
      <w:rFonts w:ascii="Consolas" w:hAnsi="Consolas"/>
    </w:rPr>
  </w:style>
  <w:style w:type="paragraph" w:styleId="Quote">
    <w:name w:val="Quote"/>
    <w:basedOn w:val="Normal"/>
    <w:next w:val="Normal"/>
    <w:link w:val="QuoteChar"/>
    <w:uiPriority w:val="29"/>
    <w:qFormat/>
    <w:rsid w:val="0008107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8107E"/>
    <w:rPr>
      <w:i/>
      <w:iCs/>
      <w:color w:val="404040" w:themeColor="text1" w:themeTint="BF"/>
    </w:rPr>
  </w:style>
  <w:style w:type="paragraph" w:styleId="IntenseQuote">
    <w:name w:val="Intense Quote"/>
    <w:basedOn w:val="Normal"/>
    <w:next w:val="Normal"/>
    <w:link w:val="IntenseQuoteChar"/>
    <w:uiPriority w:val="30"/>
    <w:qFormat/>
    <w:rsid w:val="0008107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8107E"/>
    <w:rPr>
      <w:i/>
      <w:iCs/>
      <w:color w:val="4F81BD" w:themeColor="accent1"/>
    </w:rPr>
  </w:style>
  <w:style w:type="character" w:styleId="SubtleReference">
    <w:name w:val="Subtle Reference"/>
    <w:basedOn w:val="DefaultParagraphFont"/>
    <w:uiPriority w:val="31"/>
    <w:qFormat/>
    <w:rsid w:val="0008107E"/>
    <w:rPr>
      <w:smallCaps/>
      <w:color w:val="5A5A5A" w:themeColor="text1" w:themeTint="A5"/>
    </w:rPr>
  </w:style>
  <w:style w:type="character" w:styleId="SubtleEmphasis">
    <w:name w:val="Subtle Emphasis"/>
    <w:basedOn w:val="DefaultParagraphFont"/>
    <w:uiPriority w:val="19"/>
    <w:qFormat/>
    <w:rsid w:val="0008107E"/>
    <w:rPr>
      <w:i/>
      <w:iCs/>
      <w:color w:val="404040" w:themeColor="text1" w:themeTint="BF"/>
    </w:rPr>
  </w:style>
  <w:style w:type="paragraph" w:styleId="Subtitle">
    <w:name w:val="Subtitle"/>
    <w:basedOn w:val="Normal"/>
    <w:next w:val="Normal"/>
    <w:link w:val="SubtitleChar"/>
    <w:uiPriority w:val="11"/>
    <w:qFormat/>
    <w:rsid w:val="0008107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107E"/>
    <w:rPr>
      <w:rFonts w:eastAsiaTheme="minorEastAsia"/>
      <w:color w:val="5A5A5A" w:themeColor="text1" w:themeTint="A5"/>
      <w:spacing w:val="15"/>
    </w:rPr>
  </w:style>
  <w:style w:type="paragraph" w:customStyle="1" w:styleId="Note">
    <w:name w:val="Note"/>
    <w:basedOn w:val="Normal"/>
    <w:next w:val="Normal"/>
    <w:qFormat/>
    <w:rsid w:val="006B4BBE"/>
    <w:pPr>
      <w:pBdr>
        <w:left w:val="single" w:sz="36" w:space="15" w:color="D9D9D9" w:themeColor="background1" w:themeShade="D9"/>
      </w:pBdr>
      <w:ind w:left="720"/>
    </w:pPr>
  </w:style>
  <w:style w:type="character" w:styleId="Emphasis">
    <w:name w:val="Emphasis"/>
    <w:basedOn w:val="DefaultParagraphFont"/>
    <w:uiPriority w:val="20"/>
    <w:qFormat/>
    <w:rsid w:val="00AC6B13"/>
    <w:rPr>
      <w:i/>
      <w:iCs/>
    </w:rPr>
  </w:style>
  <w:style w:type="paragraph" w:styleId="NoSpacing">
    <w:name w:val="No Spacing"/>
    <w:uiPriority w:val="1"/>
    <w:qFormat/>
    <w:rsid w:val="00EA4B4E"/>
    <w:pPr>
      <w:spacing w:after="0" w:line="240" w:lineRule="auto"/>
    </w:pPr>
  </w:style>
  <w:style w:type="character" w:customStyle="1" w:styleId="Heading6Char">
    <w:name w:val="Heading 6 Char"/>
    <w:basedOn w:val="DefaultParagraphFont"/>
    <w:link w:val="Heading6"/>
    <w:uiPriority w:val="9"/>
    <w:rsid w:val="008C1F3C"/>
    <w:rPr>
      <w:rFonts w:asciiTheme="majorHAnsi" w:eastAsiaTheme="majorEastAsia" w:hAnsiTheme="majorHAnsi" w:cstheme="majorBidi"/>
      <w:color w:val="243F60" w:themeColor="accent1" w:themeShade="7F"/>
    </w:rPr>
  </w:style>
  <w:style w:type="character" w:styleId="PlaceholderText">
    <w:name w:val="Placeholder Text"/>
    <w:basedOn w:val="DefaultParagraphFont"/>
    <w:uiPriority w:val="99"/>
    <w:semiHidden/>
    <w:rsid w:val="002C34BA"/>
    <w:rPr>
      <w:color w:val="808080"/>
    </w:rPr>
  </w:style>
  <w:style w:type="paragraph" w:styleId="Revision">
    <w:name w:val="Revision"/>
    <w:hidden/>
    <w:uiPriority w:val="99"/>
    <w:semiHidden/>
    <w:rsid w:val="00B347C1"/>
    <w:pPr>
      <w:widowControl/>
      <w:spacing w:after="0" w:line="240" w:lineRule="auto"/>
    </w:pPr>
    <w:rPr>
      <w:rFonts w:ascii="Public Sans Light" w:hAnsi="Public Sans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4209">
      <w:bodyDiv w:val="1"/>
      <w:marLeft w:val="0"/>
      <w:marRight w:val="0"/>
      <w:marTop w:val="0"/>
      <w:marBottom w:val="0"/>
      <w:divBdr>
        <w:top w:val="none" w:sz="0" w:space="0" w:color="auto"/>
        <w:left w:val="none" w:sz="0" w:space="0" w:color="auto"/>
        <w:bottom w:val="none" w:sz="0" w:space="0" w:color="auto"/>
        <w:right w:val="none" w:sz="0" w:space="0" w:color="auto"/>
      </w:divBdr>
    </w:div>
    <w:div w:id="726419096">
      <w:bodyDiv w:val="1"/>
      <w:marLeft w:val="0"/>
      <w:marRight w:val="0"/>
      <w:marTop w:val="0"/>
      <w:marBottom w:val="0"/>
      <w:divBdr>
        <w:top w:val="none" w:sz="0" w:space="0" w:color="auto"/>
        <w:left w:val="none" w:sz="0" w:space="0" w:color="auto"/>
        <w:bottom w:val="none" w:sz="0" w:space="0" w:color="auto"/>
        <w:right w:val="none" w:sz="0" w:space="0" w:color="auto"/>
      </w:divBdr>
    </w:div>
    <w:div w:id="836188957">
      <w:bodyDiv w:val="1"/>
      <w:marLeft w:val="0"/>
      <w:marRight w:val="0"/>
      <w:marTop w:val="0"/>
      <w:marBottom w:val="0"/>
      <w:divBdr>
        <w:top w:val="none" w:sz="0" w:space="0" w:color="auto"/>
        <w:left w:val="none" w:sz="0" w:space="0" w:color="auto"/>
        <w:bottom w:val="none" w:sz="0" w:space="0" w:color="auto"/>
        <w:right w:val="none" w:sz="0" w:space="0" w:color="auto"/>
      </w:divBdr>
    </w:div>
    <w:div w:id="881215481">
      <w:bodyDiv w:val="1"/>
      <w:marLeft w:val="0"/>
      <w:marRight w:val="0"/>
      <w:marTop w:val="0"/>
      <w:marBottom w:val="0"/>
      <w:divBdr>
        <w:top w:val="none" w:sz="0" w:space="0" w:color="auto"/>
        <w:left w:val="none" w:sz="0" w:space="0" w:color="auto"/>
        <w:bottom w:val="none" w:sz="0" w:space="0" w:color="auto"/>
        <w:right w:val="none" w:sz="0" w:space="0" w:color="auto"/>
      </w:divBdr>
      <w:divsChild>
        <w:div w:id="1636328236">
          <w:marLeft w:val="0"/>
          <w:marRight w:val="0"/>
          <w:marTop w:val="0"/>
          <w:marBottom w:val="0"/>
          <w:divBdr>
            <w:top w:val="none" w:sz="0" w:space="0" w:color="auto"/>
            <w:left w:val="none" w:sz="0" w:space="0" w:color="auto"/>
            <w:bottom w:val="none" w:sz="0" w:space="0" w:color="auto"/>
            <w:right w:val="none" w:sz="0" w:space="0" w:color="auto"/>
          </w:divBdr>
          <w:divsChild>
            <w:div w:id="353700650">
              <w:marLeft w:val="0"/>
              <w:marRight w:val="0"/>
              <w:marTop w:val="0"/>
              <w:marBottom w:val="0"/>
              <w:divBdr>
                <w:top w:val="none" w:sz="0" w:space="0" w:color="auto"/>
                <w:left w:val="none" w:sz="0" w:space="0" w:color="auto"/>
                <w:bottom w:val="none" w:sz="0" w:space="0" w:color="auto"/>
                <w:right w:val="none" w:sz="0" w:space="0" w:color="auto"/>
              </w:divBdr>
              <w:divsChild>
                <w:div w:id="362173187">
                  <w:marLeft w:val="0"/>
                  <w:marRight w:val="0"/>
                  <w:marTop w:val="0"/>
                  <w:marBottom w:val="0"/>
                  <w:divBdr>
                    <w:top w:val="none" w:sz="0" w:space="0" w:color="auto"/>
                    <w:left w:val="none" w:sz="0" w:space="0" w:color="auto"/>
                    <w:bottom w:val="none" w:sz="0" w:space="0" w:color="auto"/>
                    <w:right w:val="none" w:sz="0" w:space="0" w:color="auto"/>
                  </w:divBdr>
                  <w:divsChild>
                    <w:div w:id="1270430669">
                      <w:marLeft w:val="0"/>
                      <w:marRight w:val="0"/>
                      <w:marTop w:val="0"/>
                      <w:marBottom w:val="0"/>
                      <w:divBdr>
                        <w:top w:val="none" w:sz="0" w:space="0" w:color="auto"/>
                        <w:left w:val="none" w:sz="0" w:space="0" w:color="auto"/>
                        <w:bottom w:val="none" w:sz="0" w:space="0" w:color="auto"/>
                        <w:right w:val="none" w:sz="0" w:space="0" w:color="auto"/>
                      </w:divBdr>
                    </w:div>
                    <w:div w:id="2047365989">
                      <w:marLeft w:val="0"/>
                      <w:marRight w:val="0"/>
                      <w:marTop w:val="0"/>
                      <w:marBottom w:val="0"/>
                      <w:divBdr>
                        <w:top w:val="none" w:sz="0" w:space="0" w:color="auto"/>
                        <w:left w:val="none" w:sz="0" w:space="0" w:color="auto"/>
                        <w:bottom w:val="none" w:sz="0" w:space="0" w:color="auto"/>
                        <w:right w:val="none" w:sz="0" w:space="0" w:color="auto"/>
                      </w:divBdr>
                    </w:div>
                    <w:div w:id="2126190627">
                      <w:marLeft w:val="0"/>
                      <w:marRight w:val="0"/>
                      <w:marTop w:val="0"/>
                      <w:marBottom w:val="0"/>
                      <w:divBdr>
                        <w:top w:val="none" w:sz="0" w:space="0" w:color="auto"/>
                        <w:left w:val="none" w:sz="0" w:space="0" w:color="auto"/>
                        <w:bottom w:val="none" w:sz="0" w:space="0" w:color="auto"/>
                        <w:right w:val="none" w:sz="0" w:space="0" w:color="auto"/>
                      </w:divBdr>
                      <w:divsChild>
                        <w:div w:id="913397416">
                          <w:marLeft w:val="0"/>
                          <w:marRight w:val="0"/>
                          <w:marTop w:val="0"/>
                          <w:marBottom w:val="0"/>
                          <w:divBdr>
                            <w:top w:val="none" w:sz="0" w:space="0" w:color="auto"/>
                            <w:left w:val="none" w:sz="0" w:space="0" w:color="auto"/>
                            <w:bottom w:val="none" w:sz="0" w:space="0" w:color="auto"/>
                            <w:right w:val="none" w:sz="0" w:space="0" w:color="auto"/>
                          </w:divBdr>
                          <w:divsChild>
                            <w:div w:id="1371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960189">
                  <w:marLeft w:val="0"/>
                  <w:marRight w:val="0"/>
                  <w:marTop w:val="0"/>
                  <w:marBottom w:val="0"/>
                  <w:divBdr>
                    <w:top w:val="none" w:sz="0" w:space="0" w:color="auto"/>
                    <w:left w:val="none" w:sz="0" w:space="0" w:color="auto"/>
                    <w:bottom w:val="none" w:sz="0" w:space="0" w:color="auto"/>
                    <w:right w:val="none" w:sz="0" w:space="0" w:color="auto"/>
                  </w:divBdr>
                  <w:divsChild>
                    <w:div w:id="1942565074">
                      <w:marLeft w:val="0"/>
                      <w:marRight w:val="0"/>
                      <w:marTop w:val="0"/>
                      <w:marBottom w:val="0"/>
                      <w:divBdr>
                        <w:top w:val="none" w:sz="0" w:space="0" w:color="auto"/>
                        <w:left w:val="none" w:sz="0" w:space="0" w:color="auto"/>
                        <w:bottom w:val="none" w:sz="0" w:space="0" w:color="auto"/>
                        <w:right w:val="none" w:sz="0" w:space="0" w:color="auto"/>
                      </w:divBdr>
                      <w:divsChild>
                        <w:div w:id="5254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4377">
                  <w:marLeft w:val="0"/>
                  <w:marRight w:val="0"/>
                  <w:marTop w:val="0"/>
                  <w:marBottom w:val="0"/>
                  <w:divBdr>
                    <w:top w:val="none" w:sz="0" w:space="0" w:color="auto"/>
                    <w:left w:val="none" w:sz="0" w:space="0" w:color="auto"/>
                    <w:bottom w:val="none" w:sz="0" w:space="0" w:color="auto"/>
                    <w:right w:val="none" w:sz="0" w:space="0" w:color="auto"/>
                  </w:divBdr>
                  <w:divsChild>
                    <w:div w:id="610821633">
                      <w:marLeft w:val="0"/>
                      <w:marRight w:val="0"/>
                      <w:marTop w:val="0"/>
                      <w:marBottom w:val="0"/>
                      <w:divBdr>
                        <w:top w:val="none" w:sz="0" w:space="0" w:color="auto"/>
                        <w:left w:val="none" w:sz="0" w:space="0" w:color="auto"/>
                        <w:bottom w:val="none" w:sz="0" w:space="0" w:color="auto"/>
                        <w:right w:val="none" w:sz="0" w:space="0" w:color="auto"/>
                      </w:divBdr>
                      <w:divsChild>
                        <w:div w:id="1335650793">
                          <w:marLeft w:val="0"/>
                          <w:marRight w:val="0"/>
                          <w:marTop w:val="0"/>
                          <w:marBottom w:val="0"/>
                          <w:divBdr>
                            <w:top w:val="none" w:sz="0" w:space="0" w:color="auto"/>
                            <w:left w:val="none" w:sz="0" w:space="0" w:color="auto"/>
                            <w:bottom w:val="none" w:sz="0" w:space="0" w:color="auto"/>
                            <w:right w:val="none" w:sz="0" w:space="0" w:color="auto"/>
                          </w:divBdr>
                          <w:divsChild>
                            <w:div w:id="1285964765">
                              <w:marLeft w:val="0"/>
                              <w:marRight w:val="0"/>
                              <w:marTop w:val="0"/>
                              <w:marBottom w:val="0"/>
                              <w:divBdr>
                                <w:top w:val="none" w:sz="0" w:space="0" w:color="auto"/>
                                <w:left w:val="none" w:sz="0" w:space="0" w:color="auto"/>
                                <w:bottom w:val="none" w:sz="0" w:space="0" w:color="auto"/>
                                <w:right w:val="none" w:sz="0" w:space="0" w:color="auto"/>
                              </w:divBdr>
                              <w:divsChild>
                                <w:div w:id="903025371">
                                  <w:marLeft w:val="0"/>
                                  <w:marRight w:val="0"/>
                                  <w:marTop w:val="210"/>
                                  <w:marBottom w:val="150"/>
                                  <w:divBdr>
                                    <w:top w:val="none" w:sz="0" w:space="0" w:color="auto"/>
                                    <w:left w:val="none" w:sz="0" w:space="0" w:color="auto"/>
                                    <w:bottom w:val="none" w:sz="0" w:space="0" w:color="auto"/>
                                    <w:right w:val="none" w:sz="0" w:space="0" w:color="auto"/>
                                  </w:divBdr>
                                  <w:divsChild>
                                    <w:div w:id="67584786">
                                      <w:marLeft w:val="0"/>
                                      <w:marRight w:val="0"/>
                                      <w:marTop w:val="0"/>
                                      <w:marBottom w:val="0"/>
                                      <w:divBdr>
                                        <w:top w:val="none" w:sz="0" w:space="0" w:color="auto"/>
                                        <w:left w:val="none" w:sz="0" w:space="0" w:color="auto"/>
                                        <w:bottom w:val="none" w:sz="0" w:space="0" w:color="auto"/>
                                        <w:right w:val="none" w:sz="0" w:space="0" w:color="auto"/>
                                      </w:divBdr>
                                      <w:divsChild>
                                        <w:div w:id="1499735019">
                                          <w:marLeft w:val="0"/>
                                          <w:marRight w:val="0"/>
                                          <w:marTop w:val="0"/>
                                          <w:marBottom w:val="0"/>
                                          <w:divBdr>
                                            <w:top w:val="none" w:sz="0" w:space="0" w:color="auto"/>
                                            <w:left w:val="none" w:sz="0" w:space="0" w:color="auto"/>
                                            <w:bottom w:val="none" w:sz="0" w:space="0" w:color="auto"/>
                                            <w:right w:val="none" w:sz="0" w:space="0" w:color="auto"/>
                                          </w:divBdr>
                                          <w:divsChild>
                                            <w:div w:id="962006036">
                                              <w:marLeft w:val="0"/>
                                              <w:marRight w:val="0"/>
                                              <w:marTop w:val="0"/>
                                              <w:marBottom w:val="0"/>
                                              <w:divBdr>
                                                <w:top w:val="none" w:sz="0" w:space="0" w:color="auto"/>
                                                <w:left w:val="none" w:sz="0" w:space="0" w:color="auto"/>
                                                <w:bottom w:val="none" w:sz="0" w:space="0" w:color="auto"/>
                                                <w:right w:val="none" w:sz="0" w:space="0" w:color="auto"/>
                                              </w:divBdr>
                                              <w:divsChild>
                                                <w:div w:id="183336963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309293702">
                                      <w:marLeft w:val="0"/>
                                      <w:marRight w:val="0"/>
                                      <w:marTop w:val="0"/>
                                      <w:marBottom w:val="0"/>
                                      <w:divBdr>
                                        <w:top w:val="none" w:sz="0" w:space="0" w:color="auto"/>
                                        <w:left w:val="none" w:sz="0" w:space="0" w:color="auto"/>
                                        <w:bottom w:val="none" w:sz="0" w:space="0" w:color="auto"/>
                                        <w:right w:val="none" w:sz="0" w:space="0" w:color="auto"/>
                                      </w:divBdr>
                                      <w:divsChild>
                                        <w:div w:id="5728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6195">
                                  <w:marLeft w:val="0"/>
                                  <w:marRight w:val="0"/>
                                  <w:marTop w:val="0"/>
                                  <w:marBottom w:val="0"/>
                                  <w:divBdr>
                                    <w:top w:val="none" w:sz="0" w:space="0" w:color="auto"/>
                                    <w:left w:val="none" w:sz="0" w:space="0" w:color="auto"/>
                                    <w:bottom w:val="none" w:sz="0" w:space="0" w:color="auto"/>
                                    <w:right w:val="none" w:sz="0" w:space="0" w:color="auto"/>
                                  </w:divBdr>
                                  <w:divsChild>
                                    <w:div w:id="146090743">
                                      <w:marLeft w:val="0"/>
                                      <w:marRight w:val="0"/>
                                      <w:marTop w:val="0"/>
                                      <w:marBottom w:val="0"/>
                                      <w:divBdr>
                                        <w:top w:val="none" w:sz="0" w:space="0" w:color="auto"/>
                                        <w:left w:val="none" w:sz="0" w:space="0" w:color="auto"/>
                                        <w:bottom w:val="none" w:sz="0" w:space="0" w:color="auto"/>
                                        <w:right w:val="none" w:sz="0" w:space="0" w:color="auto"/>
                                      </w:divBdr>
                                      <w:divsChild>
                                        <w:div w:id="2106463834">
                                          <w:marLeft w:val="150"/>
                                          <w:marRight w:val="150"/>
                                          <w:marTop w:val="0"/>
                                          <w:marBottom w:val="105"/>
                                          <w:divBdr>
                                            <w:top w:val="none" w:sz="0" w:space="0" w:color="auto"/>
                                            <w:left w:val="none" w:sz="0" w:space="0" w:color="auto"/>
                                            <w:bottom w:val="none" w:sz="0" w:space="0" w:color="auto"/>
                                            <w:right w:val="none" w:sz="0" w:space="0" w:color="auto"/>
                                          </w:divBdr>
                                          <w:divsChild>
                                            <w:div w:id="1992054793">
                                              <w:marLeft w:val="0"/>
                                              <w:marRight w:val="0"/>
                                              <w:marTop w:val="0"/>
                                              <w:marBottom w:val="0"/>
                                              <w:divBdr>
                                                <w:top w:val="none" w:sz="0" w:space="0" w:color="auto"/>
                                                <w:left w:val="none" w:sz="0" w:space="0" w:color="auto"/>
                                                <w:bottom w:val="none" w:sz="0" w:space="0" w:color="auto"/>
                                                <w:right w:val="none" w:sz="0" w:space="0" w:color="auto"/>
                                              </w:divBdr>
                                              <w:divsChild>
                                                <w:div w:id="1243878942">
                                                  <w:marLeft w:val="0"/>
                                                  <w:marRight w:val="0"/>
                                                  <w:marTop w:val="0"/>
                                                  <w:marBottom w:val="0"/>
                                                  <w:divBdr>
                                                    <w:top w:val="none" w:sz="0" w:space="0" w:color="auto"/>
                                                    <w:left w:val="none" w:sz="0" w:space="0" w:color="auto"/>
                                                    <w:bottom w:val="none" w:sz="0" w:space="0" w:color="auto"/>
                                                    <w:right w:val="none" w:sz="0" w:space="0" w:color="auto"/>
                                                  </w:divBdr>
                                                </w:div>
                                                <w:div w:id="1048382301">
                                                  <w:marLeft w:val="0"/>
                                                  <w:marRight w:val="0"/>
                                                  <w:marTop w:val="0"/>
                                                  <w:marBottom w:val="0"/>
                                                  <w:divBdr>
                                                    <w:top w:val="none" w:sz="0" w:space="0" w:color="auto"/>
                                                    <w:left w:val="none" w:sz="0" w:space="0" w:color="auto"/>
                                                    <w:bottom w:val="none" w:sz="0" w:space="0" w:color="auto"/>
                                                    <w:right w:val="none" w:sz="0" w:space="0" w:color="auto"/>
                                                  </w:divBdr>
                                                  <w:divsChild>
                                                    <w:div w:id="16058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903701">
                                      <w:marLeft w:val="150"/>
                                      <w:marRight w:val="150"/>
                                      <w:marTop w:val="105"/>
                                      <w:marBottom w:val="105"/>
                                      <w:divBdr>
                                        <w:top w:val="none" w:sz="0" w:space="0" w:color="auto"/>
                                        <w:left w:val="none" w:sz="0" w:space="0" w:color="auto"/>
                                        <w:bottom w:val="none" w:sz="0" w:space="0" w:color="auto"/>
                                        <w:right w:val="none" w:sz="0" w:space="0" w:color="auto"/>
                                      </w:divBdr>
                                      <w:divsChild>
                                        <w:div w:id="1377896610">
                                          <w:marLeft w:val="0"/>
                                          <w:marRight w:val="0"/>
                                          <w:marTop w:val="0"/>
                                          <w:marBottom w:val="0"/>
                                          <w:divBdr>
                                            <w:top w:val="none" w:sz="0" w:space="0" w:color="auto"/>
                                            <w:left w:val="none" w:sz="0" w:space="0" w:color="auto"/>
                                            <w:bottom w:val="none" w:sz="0" w:space="0" w:color="auto"/>
                                            <w:right w:val="none" w:sz="0" w:space="0" w:color="auto"/>
                                          </w:divBdr>
                                        </w:div>
                                        <w:div w:id="237440834">
                                          <w:marLeft w:val="0"/>
                                          <w:marRight w:val="0"/>
                                          <w:marTop w:val="0"/>
                                          <w:marBottom w:val="0"/>
                                          <w:divBdr>
                                            <w:top w:val="none" w:sz="0" w:space="0" w:color="auto"/>
                                            <w:left w:val="none" w:sz="0" w:space="0" w:color="auto"/>
                                            <w:bottom w:val="none" w:sz="0" w:space="0" w:color="auto"/>
                                            <w:right w:val="none" w:sz="0" w:space="0" w:color="auto"/>
                                          </w:divBdr>
                                        </w:div>
                                        <w:div w:id="1102795601">
                                          <w:marLeft w:val="150"/>
                                          <w:marRight w:val="0"/>
                                          <w:marTop w:val="0"/>
                                          <w:marBottom w:val="0"/>
                                          <w:divBdr>
                                            <w:top w:val="none" w:sz="0" w:space="0" w:color="auto"/>
                                            <w:left w:val="none" w:sz="0" w:space="0" w:color="auto"/>
                                            <w:bottom w:val="none" w:sz="0" w:space="0" w:color="auto"/>
                                            <w:right w:val="none" w:sz="0" w:space="0" w:color="auto"/>
                                          </w:divBdr>
                                        </w:div>
                                        <w:div w:id="755248385">
                                          <w:marLeft w:val="150"/>
                                          <w:marRight w:val="0"/>
                                          <w:marTop w:val="0"/>
                                          <w:marBottom w:val="0"/>
                                          <w:divBdr>
                                            <w:top w:val="none" w:sz="0" w:space="0" w:color="auto"/>
                                            <w:left w:val="none" w:sz="0" w:space="0" w:color="auto"/>
                                            <w:bottom w:val="none" w:sz="0" w:space="0" w:color="auto"/>
                                            <w:right w:val="none" w:sz="0" w:space="0" w:color="auto"/>
                                          </w:divBdr>
                                          <w:divsChild>
                                            <w:div w:id="1757441546">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3947">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 w:id="2090039150">
                      <w:marLeft w:val="7275"/>
                      <w:marRight w:val="0"/>
                      <w:marTop w:val="0"/>
                      <w:marBottom w:val="0"/>
                      <w:divBdr>
                        <w:top w:val="none" w:sz="0" w:space="15" w:color="auto"/>
                        <w:left w:val="single" w:sz="2" w:space="30" w:color="CCCCCC"/>
                        <w:bottom w:val="single" w:sz="6" w:space="15" w:color="CCCCCC"/>
                        <w:right w:val="single" w:sz="2" w:space="30" w:color="CCCCCC"/>
                      </w:divBdr>
                      <w:divsChild>
                        <w:div w:id="1300577708">
                          <w:marLeft w:val="0"/>
                          <w:marRight w:val="0"/>
                          <w:marTop w:val="0"/>
                          <w:marBottom w:val="300"/>
                          <w:divBdr>
                            <w:top w:val="none" w:sz="0" w:space="0" w:color="auto"/>
                            <w:left w:val="none" w:sz="0" w:space="0" w:color="auto"/>
                            <w:bottom w:val="none" w:sz="0" w:space="0" w:color="auto"/>
                            <w:right w:val="none" w:sz="0" w:space="0" w:color="auto"/>
                          </w:divBdr>
                          <w:divsChild>
                            <w:div w:id="738095087">
                              <w:marLeft w:val="0"/>
                              <w:marRight w:val="0"/>
                              <w:marTop w:val="0"/>
                              <w:marBottom w:val="0"/>
                              <w:divBdr>
                                <w:top w:val="none" w:sz="0" w:space="0" w:color="auto"/>
                                <w:left w:val="none" w:sz="0" w:space="0" w:color="auto"/>
                                <w:bottom w:val="none" w:sz="0" w:space="0" w:color="auto"/>
                                <w:right w:val="none" w:sz="0" w:space="0" w:color="auto"/>
                              </w:divBdr>
                            </w:div>
                            <w:div w:id="1536502669">
                              <w:marLeft w:val="0"/>
                              <w:marRight w:val="0"/>
                              <w:marTop w:val="0"/>
                              <w:marBottom w:val="0"/>
                              <w:divBdr>
                                <w:top w:val="none" w:sz="0" w:space="0" w:color="auto"/>
                                <w:left w:val="none" w:sz="0" w:space="0" w:color="auto"/>
                                <w:bottom w:val="none" w:sz="0" w:space="0" w:color="auto"/>
                                <w:right w:val="none" w:sz="0" w:space="0" w:color="auto"/>
                              </w:divBdr>
                              <w:divsChild>
                                <w:div w:id="1533346822">
                                  <w:marLeft w:val="0"/>
                                  <w:marRight w:val="0"/>
                                  <w:marTop w:val="0"/>
                                  <w:marBottom w:val="0"/>
                                  <w:divBdr>
                                    <w:top w:val="none" w:sz="0" w:space="0" w:color="auto"/>
                                    <w:left w:val="none" w:sz="0" w:space="0" w:color="auto"/>
                                    <w:bottom w:val="none" w:sz="0" w:space="0" w:color="auto"/>
                                    <w:right w:val="none" w:sz="0" w:space="0" w:color="auto"/>
                                  </w:divBdr>
                                </w:div>
                                <w:div w:id="38746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01348">
                          <w:marLeft w:val="0"/>
                          <w:marRight w:val="0"/>
                          <w:marTop w:val="0"/>
                          <w:marBottom w:val="0"/>
                          <w:divBdr>
                            <w:top w:val="none" w:sz="0" w:space="0" w:color="auto"/>
                            <w:left w:val="none" w:sz="0" w:space="0" w:color="auto"/>
                            <w:bottom w:val="none" w:sz="0" w:space="0" w:color="auto"/>
                            <w:right w:val="none" w:sz="0" w:space="0" w:color="auto"/>
                          </w:divBdr>
                          <w:divsChild>
                            <w:div w:id="32580252">
                              <w:marLeft w:val="0"/>
                              <w:marRight w:val="0"/>
                              <w:marTop w:val="0"/>
                              <w:marBottom w:val="300"/>
                              <w:divBdr>
                                <w:top w:val="none" w:sz="0" w:space="0" w:color="auto"/>
                                <w:left w:val="none" w:sz="0" w:space="0" w:color="auto"/>
                                <w:bottom w:val="none" w:sz="0" w:space="0" w:color="auto"/>
                                <w:right w:val="none" w:sz="0" w:space="0" w:color="auto"/>
                              </w:divBdr>
                            </w:div>
                            <w:div w:id="1917746539">
                              <w:marLeft w:val="0"/>
                              <w:marRight w:val="0"/>
                              <w:marTop w:val="0"/>
                              <w:marBottom w:val="0"/>
                              <w:divBdr>
                                <w:top w:val="none" w:sz="0" w:space="0" w:color="auto"/>
                                <w:left w:val="none" w:sz="0" w:space="0" w:color="auto"/>
                                <w:bottom w:val="none" w:sz="0" w:space="0" w:color="auto"/>
                                <w:right w:val="none" w:sz="0" w:space="0" w:color="auto"/>
                              </w:divBdr>
                              <w:divsChild>
                                <w:div w:id="245849586">
                                  <w:marLeft w:val="0"/>
                                  <w:marRight w:val="0"/>
                                  <w:marTop w:val="0"/>
                                  <w:marBottom w:val="0"/>
                                  <w:divBdr>
                                    <w:top w:val="none" w:sz="0" w:space="0" w:color="auto"/>
                                    <w:left w:val="none" w:sz="0" w:space="0" w:color="auto"/>
                                    <w:bottom w:val="none" w:sz="0" w:space="0" w:color="auto"/>
                                    <w:right w:val="none" w:sz="0" w:space="0" w:color="auto"/>
                                  </w:divBdr>
                                </w:div>
                                <w:div w:id="239029316">
                                  <w:marLeft w:val="0"/>
                                  <w:marRight w:val="0"/>
                                  <w:marTop w:val="150"/>
                                  <w:marBottom w:val="150"/>
                                  <w:divBdr>
                                    <w:top w:val="single" w:sz="6" w:space="0" w:color="CCCCCC"/>
                                    <w:left w:val="single" w:sz="6" w:space="0" w:color="CCCCCC"/>
                                    <w:bottom w:val="single" w:sz="6" w:space="0" w:color="CCCCCC"/>
                                    <w:right w:val="single" w:sz="6" w:space="0" w:color="CCCCCC"/>
                                  </w:divBdr>
                                  <w:divsChild>
                                    <w:div w:id="16445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0825">
                              <w:marLeft w:val="0"/>
                              <w:marRight w:val="0"/>
                              <w:marTop w:val="150"/>
                              <w:marBottom w:val="150"/>
                              <w:divBdr>
                                <w:top w:val="none" w:sz="0" w:space="0" w:color="auto"/>
                                <w:left w:val="none" w:sz="0" w:space="0" w:color="auto"/>
                                <w:bottom w:val="none" w:sz="0" w:space="0" w:color="auto"/>
                                <w:right w:val="none" w:sz="0" w:space="0" w:color="auto"/>
                              </w:divBdr>
                              <w:divsChild>
                                <w:div w:id="351147014">
                                  <w:marLeft w:val="0"/>
                                  <w:marRight w:val="0"/>
                                  <w:marTop w:val="0"/>
                                  <w:marBottom w:val="0"/>
                                  <w:divBdr>
                                    <w:top w:val="none" w:sz="0" w:space="0" w:color="auto"/>
                                    <w:left w:val="none" w:sz="0" w:space="0" w:color="auto"/>
                                    <w:bottom w:val="none" w:sz="0" w:space="0" w:color="auto"/>
                                    <w:right w:val="none" w:sz="0" w:space="0" w:color="auto"/>
                                  </w:divBdr>
                                </w:div>
                                <w:div w:id="36198295">
                                  <w:marLeft w:val="0"/>
                                  <w:marRight w:val="0"/>
                                  <w:marTop w:val="0"/>
                                  <w:marBottom w:val="0"/>
                                  <w:divBdr>
                                    <w:top w:val="none" w:sz="0" w:space="0" w:color="auto"/>
                                    <w:left w:val="none" w:sz="0" w:space="0" w:color="auto"/>
                                    <w:bottom w:val="none" w:sz="0" w:space="0" w:color="auto"/>
                                    <w:right w:val="none" w:sz="0" w:space="0" w:color="auto"/>
                                  </w:divBdr>
                                  <w:divsChild>
                                    <w:div w:id="1261178544">
                                      <w:marLeft w:val="0"/>
                                      <w:marRight w:val="0"/>
                                      <w:marTop w:val="0"/>
                                      <w:marBottom w:val="0"/>
                                      <w:divBdr>
                                        <w:top w:val="none" w:sz="0" w:space="0" w:color="auto"/>
                                        <w:left w:val="none" w:sz="0" w:space="0" w:color="auto"/>
                                        <w:bottom w:val="none" w:sz="0" w:space="0" w:color="auto"/>
                                        <w:right w:val="none" w:sz="0" w:space="0" w:color="auto"/>
                                      </w:divBdr>
                                      <w:divsChild>
                                        <w:div w:id="12100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08738">
                              <w:marLeft w:val="0"/>
                              <w:marRight w:val="0"/>
                              <w:marTop w:val="165"/>
                              <w:marBottom w:val="0"/>
                              <w:divBdr>
                                <w:top w:val="none" w:sz="0" w:space="0" w:color="auto"/>
                                <w:left w:val="none" w:sz="0" w:space="0" w:color="auto"/>
                                <w:bottom w:val="none" w:sz="0" w:space="0" w:color="auto"/>
                                <w:right w:val="none" w:sz="0" w:space="0" w:color="auto"/>
                              </w:divBdr>
                              <w:divsChild>
                                <w:div w:id="825367099">
                                  <w:marLeft w:val="0"/>
                                  <w:marRight w:val="0"/>
                                  <w:marTop w:val="0"/>
                                  <w:marBottom w:val="0"/>
                                  <w:divBdr>
                                    <w:top w:val="none" w:sz="0" w:space="0" w:color="auto"/>
                                    <w:left w:val="none" w:sz="0" w:space="0" w:color="auto"/>
                                    <w:bottom w:val="none" w:sz="0" w:space="0" w:color="auto"/>
                                    <w:right w:val="none" w:sz="0" w:space="0" w:color="auto"/>
                                  </w:divBdr>
                                  <w:divsChild>
                                    <w:div w:id="260071912">
                                      <w:marLeft w:val="0"/>
                                      <w:marRight w:val="0"/>
                                      <w:marTop w:val="150"/>
                                      <w:marBottom w:val="0"/>
                                      <w:divBdr>
                                        <w:top w:val="none" w:sz="0" w:space="0" w:color="auto"/>
                                        <w:left w:val="none" w:sz="0" w:space="0" w:color="auto"/>
                                        <w:bottom w:val="none" w:sz="0" w:space="0" w:color="auto"/>
                                        <w:right w:val="none" w:sz="0" w:space="0" w:color="auto"/>
                                      </w:divBdr>
                                      <w:divsChild>
                                        <w:div w:id="2065983819">
                                          <w:marLeft w:val="0"/>
                                          <w:marRight w:val="0"/>
                                          <w:marTop w:val="0"/>
                                          <w:marBottom w:val="0"/>
                                          <w:divBdr>
                                            <w:top w:val="none" w:sz="0" w:space="0" w:color="auto"/>
                                            <w:left w:val="none" w:sz="0" w:space="0" w:color="auto"/>
                                            <w:bottom w:val="none" w:sz="0" w:space="0" w:color="auto"/>
                                            <w:right w:val="none" w:sz="0" w:space="0" w:color="auto"/>
                                          </w:divBdr>
                                          <w:divsChild>
                                            <w:div w:id="1119372413">
                                              <w:marLeft w:val="0"/>
                                              <w:marRight w:val="0"/>
                                              <w:marTop w:val="0"/>
                                              <w:marBottom w:val="0"/>
                                              <w:divBdr>
                                                <w:top w:val="single" w:sz="6" w:space="4" w:color="CCCCCC"/>
                                                <w:left w:val="single" w:sz="6" w:space="0" w:color="CCCCCC"/>
                                                <w:bottom w:val="single" w:sz="6" w:space="0" w:color="CCCCCC"/>
                                                <w:right w:val="single" w:sz="6" w:space="0" w:color="CCCCCC"/>
                                              </w:divBdr>
                                            </w:div>
                                          </w:divsChild>
                                        </w:div>
                                      </w:divsChild>
                                    </w:div>
                                  </w:divsChild>
                                </w:div>
                              </w:divsChild>
                            </w:div>
                          </w:divsChild>
                        </w:div>
                      </w:divsChild>
                    </w:div>
                    <w:div w:id="1699772447">
                      <w:marLeft w:val="7275"/>
                      <w:marRight w:val="0"/>
                      <w:marTop w:val="0"/>
                      <w:marBottom w:val="0"/>
                      <w:divBdr>
                        <w:top w:val="none" w:sz="0" w:space="0" w:color="auto"/>
                        <w:left w:val="none" w:sz="0" w:space="0" w:color="auto"/>
                        <w:bottom w:val="none" w:sz="0" w:space="0" w:color="auto"/>
                        <w:right w:val="none" w:sz="0" w:space="0" w:color="auto"/>
                      </w:divBdr>
                      <w:divsChild>
                        <w:div w:id="17260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962880">
      <w:bodyDiv w:val="1"/>
      <w:marLeft w:val="0"/>
      <w:marRight w:val="0"/>
      <w:marTop w:val="0"/>
      <w:marBottom w:val="0"/>
      <w:divBdr>
        <w:top w:val="none" w:sz="0" w:space="0" w:color="auto"/>
        <w:left w:val="none" w:sz="0" w:space="0" w:color="auto"/>
        <w:bottom w:val="none" w:sz="0" w:space="0" w:color="auto"/>
        <w:right w:val="none" w:sz="0" w:space="0" w:color="auto"/>
      </w:divBdr>
    </w:div>
    <w:div w:id="1284463793">
      <w:bodyDiv w:val="1"/>
      <w:marLeft w:val="0"/>
      <w:marRight w:val="0"/>
      <w:marTop w:val="0"/>
      <w:marBottom w:val="0"/>
      <w:divBdr>
        <w:top w:val="none" w:sz="0" w:space="0" w:color="auto"/>
        <w:left w:val="none" w:sz="0" w:space="0" w:color="auto"/>
        <w:bottom w:val="none" w:sz="0" w:space="0" w:color="auto"/>
        <w:right w:val="none" w:sz="0" w:space="0" w:color="auto"/>
      </w:divBdr>
    </w:div>
    <w:div w:id="1467428318">
      <w:bodyDiv w:val="1"/>
      <w:marLeft w:val="0"/>
      <w:marRight w:val="0"/>
      <w:marTop w:val="0"/>
      <w:marBottom w:val="0"/>
      <w:divBdr>
        <w:top w:val="none" w:sz="0" w:space="0" w:color="auto"/>
        <w:left w:val="none" w:sz="0" w:space="0" w:color="auto"/>
        <w:bottom w:val="none" w:sz="0" w:space="0" w:color="auto"/>
        <w:right w:val="none" w:sz="0" w:space="0" w:color="auto"/>
      </w:divBdr>
      <w:divsChild>
        <w:div w:id="980573663">
          <w:marLeft w:val="0"/>
          <w:marRight w:val="0"/>
          <w:marTop w:val="0"/>
          <w:marBottom w:val="0"/>
          <w:divBdr>
            <w:top w:val="none" w:sz="0" w:space="0" w:color="auto"/>
            <w:left w:val="none" w:sz="0" w:space="0" w:color="auto"/>
            <w:bottom w:val="none" w:sz="0" w:space="0" w:color="auto"/>
            <w:right w:val="none" w:sz="0" w:space="0" w:color="auto"/>
          </w:divBdr>
          <w:divsChild>
            <w:div w:id="33624617">
              <w:marLeft w:val="0"/>
              <w:marRight w:val="0"/>
              <w:marTop w:val="0"/>
              <w:marBottom w:val="0"/>
              <w:divBdr>
                <w:top w:val="none" w:sz="0" w:space="0" w:color="auto"/>
                <w:left w:val="none" w:sz="0" w:space="0" w:color="auto"/>
                <w:bottom w:val="none" w:sz="0" w:space="0" w:color="auto"/>
                <w:right w:val="none" w:sz="0" w:space="0" w:color="auto"/>
              </w:divBdr>
              <w:divsChild>
                <w:div w:id="913469488">
                  <w:marLeft w:val="0"/>
                  <w:marRight w:val="0"/>
                  <w:marTop w:val="0"/>
                  <w:marBottom w:val="0"/>
                  <w:divBdr>
                    <w:top w:val="none" w:sz="0" w:space="0" w:color="auto"/>
                    <w:left w:val="none" w:sz="0" w:space="0" w:color="auto"/>
                    <w:bottom w:val="none" w:sz="0" w:space="0" w:color="auto"/>
                    <w:right w:val="none" w:sz="0" w:space="0" w:color="auto"/>
                  </w:divBdr>
                  <w:divsChild>
                    <w:div w:id="1639218879">
                      <w:marLeft w:val="0"/>
                      <w:marRight w:val="0"/>
                      <w:marTop w:val="0"/>
                      <w:marBottom w:val="0"/>
                      <w:divBdr>
                        <w:top w:val="none" w:sz="0" w:space="0" w:color="auto"/>
                        <w:left w:val="none" w:sz="0" w:space="0" w:color="auto"/>
                        <w:bottom w:val="none" w:sz="0" w:space="0" w:color="auto"/>
                        <w:right w:val="none" w:sz="0" w:space="0" w:color="auto"/>
                      </w:divBdr>
                    </w:div>
                    <w:div w:id="676661651">
                      <w:marLeft w:val="0"/>
                      <w:marRight w:val="0"/>
                      <w:marTop w:val="0"/>
                      <w:marBottom w:val="0"/>
                      <w:divBdr>
                        <w:top w:val="none" w:sz="0" w:space="0" w:color="auto"/>
                        <w:left w:val="none" w:sz="0" w:space="0" w:color="auto"/>
                        <w:bottom w:val="none" w:sz="0" w:space="0" w:color="auto"/>
                        <w:right w:val="none" w:sz="0" w:space="0" w:color="auto"/>
                      </w:divBdr>
                    </w:div>
                    <w:div w:id="159739559">
                      <w:marLeft w:val="0"/>
                      <w:marRight w:val="0"/>
                      <w:marTop w:val="0"/>
                      <w:marBottom w:val="0"/>
                      <w:divBdr>
                        <w:top w:val="none" w:sz="0" w:space="0" w:color="auto"/>
                        <w:left w:val="none" w:sz="0" w:space="0" w:color="auto"/>
                        <w:bottom w:val="none" w:sz="0" w:space="0" w:color="auto"/>
                        <w:right w:val="none" w:sz="0" w:space="0" w:color="auto"/>
                      </w:divBdr>
                      <w:divsChild>
                        <w:div w:id="1740205511">
                          <w:marLeft w:val="0"/>
                          <w:marRight w:val="0"/>
                          <w:marTop w:val="0"/>
                          <w:marBottom w:val="0"/>
                          <w:divBdr>
                            <w:top w:val="none" w:sz="0" w:space="0" w:color="auto"/>
                            <w:left w:val="none" w:sz="0" w:space="0" w:color="auto"/>
                            <w:bottom w:val="none" w:sz="0" w:space="0" w:color="auto"/>
                            <w:right w:val="none" w:sz="0" w:space="0" w:color="auto"/>
                          </w:divBdr>
                          <w:divsChild>
                            <w:div w:id="1677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72328">
                  <w:marLeft w:val="0"/>
                  <w:marRight w:val="0"/>
                  <w:marTop w:val="0"/>
                  <w:marBottom w:val="0"/>
                  <w:divBdr>
                    <w:top w:val="none" w:sz="0" w:space="0" w:color="auto"/>
                    <w:left w:val="none" w:sz="0" w:space="0" w:color="auto"/>
                    <w:bottom w:val="none" w:sz="0" w:space="0" w:color="auto"/>
                    <w:right w:val="none" w:sz="0" w:space="0" w:color="auto"/>
                  </w:divBdr>
                  <w:divsChild>
                    <w:div w:id="1546677315">
                      <w:marLeft w:val="0"/>
                      <w:marRight w:val="0"/>
                      <w:marTop w:val="0"/>
                      <w:marBottom w:val="0"/>
                      <w:divBdr>
                        <w:top w:val="none" w:sz="0" w:space="0" w:color="auto"/>
                        <w:left w:val="none" w:sz="0" w:space="0" w:color="auto"/>
                        <w:bottom w:val="none" w:sz="0" w:space="0" w:color="auto"/>
                        <w:right w:val="none" w:sz="0" w:space="0" w:color="auto"/>
                      </w:divBdr>
                      <w:divsChild>
                        <w:div w:id="16135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562">
                  <w:marLeft w:val="0"/>
                  <w:marRight w:val="0"/>
                  <w:marTop w:val="0"/>
                  <w:marBottom w:val="0"/>
                  <w:divBdr>
                    <w:top w:val="none" w:sz="0" w:space="0" w:color="auto"/>
                    <w:left w:val="none" w:sz="0" w:space="0" w:color="auto"/>
                    <w:bottom w:val="none" w:sz="0" w:space="0" w:color="auto"/>
                    <w:right w:val="none" w:sz="0" w:space="0" w:color="auto"/>
                  </w:divBdr>
                  <w:divsChild>
                    <w:div w:id="127745138">
                      <w:marLeft w:val="0"/>
                      <w:marRight w:val="0"/>
                      <w:marTop w:val="0"/>
                      <w:marBottom w:val="0"/>
                      <w:divBdr>
                        <w:top w:val="none" w:sz="0" w:space="0" w:color="auto"/>
                        <w:left w:val="none" w:sz="0" w:space="0" w:color="auto"/>
                        <w:bottom w:val="none" w:sz="0" w:space="0" w:color="auto"/>
                        <w:right w:val="none" w:sz="0" w:space="0" w:color="auto"/>
                      </w:divBdr>
                      <w:divsChild>
                        <w:div w:id="561791257">
                          <w:marLeft w:val="0"/>
                          <w:marRight w:val="0"/>
                          <w:marTop w:val="0"/>
                          <w:marBottom w:val="0"/>
                          <w:divBdr>
                            <w:top w:val="none" w:sz="0" w:space="0" w:color="auto"/>
                            <w:left w:val="none" w:sz="0" w:space="0" w:color="auto"/>
                            <w:bottom w:val="none" w:sz="0" w:space="0" w:color="auto"/>
                            <w:right w:val="none" w:sz="0" w:space="0" w:color="auto"/>
                          </w:divBdr>
                          <w:divsChild>
                            <w:div w:id="127356575">
                              <w:marLeft w:val="0"/>
                              <w:marRight w:val="0"/>
                              <w:marTop w:val="0"/>
                              <w:marBottom w:val="0"/>
                              <w:divBdr>
                                <w:top w:val="none" w:sz="0" w:space="0" w:color="auto"/>
                                <w:left w:val="none" w:sz="0" w:space="0" w:color="auto"/>
                                <w:bottom w:val="none" w:sz="0" w:space="0" w:color="auto"/>
                                <w:right w:val="none" w:sz="0" w:space="0" w:color="auto"/>
                              </w:divBdr>
                              <w:divsChild>
                                <w:div w:id="2135249703">
                                  <w:marLeft w:val="0"/>
                                  <w:marRight w:val="0"/>
                                  <w:marTop w:val="210"/>
                                  <w:marBottom w:val="150"/>
                                  <w:divBdr>
                                    <w:top w:val="none" w:sz="0" w:space="0" w:color="auto"/>
                                    <w:left w:val="none" w:sz="0" w:space="0" w:color="auto"/>
                                    <w:bottom w:val="none" w:sz="0" w:space="0" w:color="auto"/>
                                    <w:right w:val="none" w:sz="0" w:space="0" w:color="auto"/>
                                  </w:divBdr>
                                  <w:divsChild>
                                    <w:div w:id="1517425699">
                                      <w:marLeft w:val="0"/>
                                      <w:marRight w:val="0"/>
                                      <w:marTop w:val="0"/>
                                      <w:marBottom w:val="0"/>
                                      <w:divBdr>
                                        <w:top w:val="none" w:sz="0" w:space="0" w:color="auto"/>
                                        <w:left w:val="none" w:sz="0" w:space="0" w:color="auto"/>
                                        <w:bottom w:val="none" w:sz="0" w:space="0" w:color="auto"/>
                                        <w:right w:val="none" w:sz="0" w:space="0" w:color="auto"/>
                                      </w:divBdr>
                                      <w:divsChild>
                                        <w:div w:id="909731526">
                                          <w:marLeft w:val="0"/>
                                          <w:marRight w:val="0"/>
                                          <w:marTop w:val="0"/>
                                          <w:marBottom w:val="0"/>
                                          <w:divBdr>
                                            <w:top w:val="none" w:sz="0" w:space="0" w:color="auto"/>
                                            <w:left w:val="none" w:sz="0" w:space="0" w:color="auto"/>
                                            <w:bottom w:val="none" w:sz="0" w:space="0" w:color="auto"/>
                                            <w:right w:val="none" w:sz="0" w:space="0" w:color="auto"/>
                                          </w:divBdr>
                                          <w:divsChild>
                                            <w:div w:id="203370778">
                                              <w:marLeft w:val="0"/>
                                              <w:marRight w:val="0"/>
                                              <w:marTop w:val="0"/>
                                              <w:marBottom w:val="0"/>
                                              <w:divBdr>
                                                <w:top w:val="none" w:sz="0" w:space="0" w:color="auto"/>
                                                <w:left w:val="none" w:sz="0" w:space="0" w:color="auto"/>
                                                <w:bottom w:val="none" w:sz="0" w:space="0" w:color="auto"/>
                                                <w:right w:val="none" w:sz="0" w:space="0" w:color="auto"/>
                                              </w:divBdr>
                                              <w:divsChild>
                                                <w:div w:id="170952689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883594785">
                                      <w:marLeft w:val="0"/>
                                      <w:marRight w:val="0"/>
                                      <w:marTop w:val="0"/>
                                      <w:marBottom w:val="0"/>
                                      <w:divBdr>
                                        <w:top w:val="none" w:sz="0" w:space="0" w:color="auto"/>
                                        <w:left w:val="none" w:sz="0" w:space="0" w:color="auto"/>
                                        <w:bottom w:val="none" w:sz="0" w:space="0" w:color="auto"/>
                                        <w:right w:val="none" w:sz="0" w:space="0" w:color="auto"/>
                                      </w:divBdr>
                                      <w:divsChild>
                                        <w:div w:id="5544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9989">
                                  <w:marLeft w:val="0"/>
                                  <w:marRight w:val="0"/>
                                  <w:marTop w:val="0"/>
                                  <w:marBottom w:val="0"/>
                                  <w:divBdr>
                                    <w:top w:val="none" w:sz="0" w:space="0" w:color="auto"/>
                                    <w:left w:val="none" w:sz="0" w:space="0" w:color="auto"/>
                                    <w:bottom w:val="none" w:sz="0" w:space="0" w:color="auto"/>
                                    <w:right w:val="none" w:sz="0" w:space="0" w:color="auto"/>
                                  </w:divBdr>
                                  <w:divsChild>
                                    <w:div w:id="1372342655">
                                      <w:marLeft w:val="0"/>
                                      <w:marRight w:val="0"/>
                                      <w:marTop w:val="0"/>
                                      <w:marBottom w:val="0"/>
                                      <w:divBdr>
                                        <w:top w:val="none" w:sz="0" w:space="0" w:color="auto"/>
                                        <w:left w:val="none" w:sz="0" w:space="0" w:color="auto"/>
                                        <w:bottom w:val="none" w:sz="0" w:space="0" w:color="auto"/>
                                        <w:right w:val="none" w:sz="0" w:space="0" w:color="auto"/>
                                      </w:divBdr>
                                      <w:divsChild>
                                        <w:div w:id="122697861">
                                          <w:marLeft w:val="150"/>
                                          <w:marRight w:val="150"/>
                                          <w:marTop w:val="0"/>
                                          <w:marBottom w:val="105"/>
                                          <w:divBdr>
                                            <w:top w:val="none" w:sz="0" w:space="0" w:color="auto"/>
                                            <w:left w:val="none" w:sz="0" w:space="0" w:color="auto"/>
                                            <w:bottom w:val="none" w:sz="0" w:space="0" w:color="auto"/>
                                            <w:right w:val="none" w:sz="0" w:space="0" w:color="auto"/>
                                          </w:divBdr>
                                          <w:divsChild>
                                            <w:div w:id="1888494167">
                                              <w:marLeft w:val="0"/>
                                              <w:marRight w:val="0"/>
                                              <w:marTop w:val="0"/>
                                              <w:marBottom w:val="0"/>
                                              <w:divBdr>
                                                <w:top w:val="none" w:sz="0" w:space="0" w:color="auto"/>
                                                <w:left w:val="none" w:sz="0" w:space="0" w:color="auto"/>
                                                <w:bottom w:val="none" w:sz="0" w:space="0" w:color="auto"/>
                                                <w:right w:val="none" w:sz="0" w:space="0" w:color="auto"/>
                                              </w:divBdr>
                                              <w:divsChild>
                                                <w:div w:id="178087244">
                                                  <w:marLeft w:val="0"/>
                                                  <w:marRight w:val="0"/>
                                                  <w:marTop w:val="0"/>
                                                  <w:marBottom w:val="0"/>
                                                  <w:divBdr>
                                                    <w:top w:val="none" w:sz="0" w:space="0" w:color="auto"/>
                                                    <w:left w:val="none" w:sz="0" w:space="0" w:color="auto"/>
                                                    <w:bottom w:val="none" w:sz="0" w:space="0" w:color="auto"/>
                                                    <w:right w:val="none" w:sz="0" w:space="0" w:color="auto"/>
                                                  </w:divBdr>
                                                </w:div>
                                                <w:div w:id="159084948">
                                                  <w:marLeft w:val="0"/>
                                                  <w:marRight w:val="0"/>
                                                  <w:marTop w:val="0"/>
                                                  <w:marBottom w:val="0"/>
                                                  <w:divBdr>
                                                    <w:top w:val="none" w:sz="0" w:space="0" w:color="auto"/>
                                                    <w:left w:val="none" w:sz="0" w:space="0" w:color="auto"/>
                                                    <w:bottom w:val="none" w:sz="0" w:space="0" w:color="auto"/>
                                                    <w:right w:val="none" w:sz="0" w:space="0" w:color="auto"/>
                                                  </w:divBdr>
                                                  <w:divsChild>
                                                    <w:div w:id="20688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146017">
                                      <w:marLeft w:val="150"/>
                                      <w:marRight w:val="150"/>
                                      <w:marTop w:val="105"/>
                                      <w:marBottom w:val="105"/>
                                      <w:divBdr>
                                        <w:top w:val="none" w:sz="0" w:space="0" w:color="auto"/>
                                        <w:left w:val="none" w:sz="0" w:space="0" w:color="auto"/>
                                        <w:bottom w:val="none" w:sz="0" w:space="0" w:color="auto"/>
                                        <w:right w:val="none" w:sz="0" w:space="0" w:color="auto"/>
                                      </w:divBdr>
                                      <w:divsChild>
                                        <w:div w:id="545871074">
                                          <w:marLeft w:val="0"/>
                                          <w:marRight w:val="0"/>
                                          <w:marTop w:val="0"/>
                                          <w:marBottom w:val="0"/>
                                          <w:divBdr>
                                            <w:top w:val="none" w:sz="0" w:space="0" w:color="auto"/>
                                            <w:left w:val="none" w:sz="0" w:space="0" w:color="auto"/>
                                            <w:bottom w:val="none" w:sz="0" w:space="0" w:color="auto"/>
                                            <w:right w:val="none" w:sz="0" w:space="0" w:color="auto"/>
                                          </w:divBdr>
                                        </w:div>
                                        <w:div w:id="190340308">
                                          <w:marLeft w:val="0"/>
                                          <w:marRight w:val="0"/>
                                          <w:marTop w:val="0"/>
                                          <w:marBottom w:val="0"/>
                                          <w:divBdr>
                                            <w:top w:val="none" w:sz="0" w:space="0" w:color="auto"/>
                                            <w:left w:val="none" w:sz="0" w:space="0" w:color="auto"/>
                                            <w:bottom w:val="none" w:sz="0" w:space="0" w:color="auto"/>
                                            <w:right w:val="none" w:sz="0" w:space="0" w:color="auto"/>
                                          </w:divBdr>
                                        </w:div>
                                        <w:div w:id="1940527083">
                                          <w:marLeft w:val="150"/>
                                          <w:marRight w:val="0"/>
                                          <w:marTop w:val="0"/>
                                          <w:marBottom w:val="0"/>
                                          <w:divBdr>
                                            <w:top w:val="none" w:sz="0" w:space="0" w:color="auto"/>
                                            <w:left w:val="none" w:sz="0" w:space="0" w:color="auto"/>
                                            <w:bottom w:val="none" w:sz="0" w:space="0" w:color="auto"/>
                                            <w:right w:val="none" w:sz="0" w:space="0" w:color="auto"/>
                                          </w:divBdr>
                                        </w:div>
                                        <w:div w:id="2080319575">
                                          <w:marLeft w:val="150"/>
                                          <w:marRight w:val="0"/>
                                          <w:marTop w:val="0"/>
                                          <w:marBottom w:val="0"/>
                                          <w:divBdr>
                                            <w:top w:val="none" w:sz="0" w:space="0" w:color="auto"/>
                                            <w:left w:val="none" w:sz="0" w:space="0" w:color="auto"/>
                                            <w:bottom w:val="none" w:sz="0" w:space="0" w:color="auto"/>
                                            <w:right w:val="none" w:sz="0" w:space="0" w:color="auto"/>
                                          </w:divBdr>
                                          <w:divsChild>
                                            <w:div w:id="293605030">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257628">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 w:id="735132620">
                      <w:marLeft w:val="7275"/>
                      <w:marRight w:val="0"/>
                      <w:marTop w:val="0"/>
                      <w:marBottom w:val="0"/>
                      <w:divBdr>
                        <w:top w:val="none" w:sz="0" w:space="15" w:color="auto"/>
                        <w:left w:val="single" w:sz="2" w:space="30" w:color="CCCCCC"/>
                        <w:bottom w:val="single" w:sz="6" w:space="15" w:color="CCCCCC"/>
                        <w:right w:val="single" w:sz="2" w:space="30" w:color="CCCCCC"/>
                      </w:divBdr>
                      <w:divsChild>
                        <w:div w:id="423185832">
                          <w:marLeft w:val="0"/>
                          <w:marRight w:val="0"/>
                          <w:marTop w:val="0"/>
                          <w:marBottom w:val="300"/>
                          <w:divBdr>
                            <w:top w:val="none" w:sz="0" w:space="0" w:color="auto"/>
                            <w:left w:val="none" w:sz="0" w:space="0" w:color="auto"/>
                            <w:bottom w:val="none" w:sz="0" w:space="0" w:color="auto"/>
                            <w:right w:val="none" w:sz="0" w:space="0" w:color="auto"/>
                          </w:divBdr>
                          <w:divsChild>
                            <w:div w:id="1382174220">
                              <w:marLeft w:val="0"/>
                              <w:marRight w:val="0"/>
                              <w:marTop w:val="0"/>
                              <w:marBottom w:val="0"/>
                              <w:divBdr>
                                <w:top w:val="none" w:sz="0" w:space="0" w:color="auto"/>
                                <w:left w:val="none" w:sz="0" w:space="0" w:color="auto"/>
                                <w:bottom w:val="none" w:sz="0" w:space="0" w:color="auto"/>
                                <w:right w:val="none" w:sz="0" w:space="0" w:color="auto"/>
                              </w:divBdr>
                            </w:div>
                            <w:div w:id="1256786825">
                              <w:marLeft w:val="0"/>
                              <w:marRight w:val="0"/>
                              <w:marTop w:val="0"/>
                              <w:marBottom w:val="0"/>
                              <w:divBdr>
                                <w:top w:val="none" w:sz="0" w:space="0" w:color="auto"/>
                                <w:left w:val="none" w:sz="0" w:space="0" w:color="auto"/>
                                <w:bottom w:val="none" w:sz="0" w:space="0" w:color="auto"/>
                                <w:right w:val="none" w:sz="0" w:space="0" w:color="auto"/>
                              </w:divBdr>
                              <w:divsChild>
                                <w:div w:id="396633297">
                                  <w:marLeft w:val="0"/>
                                  <w:marRight w:val="0"/>
                                  <w:marTop w:val="0"/>
                                  <w:marBottom w:val="0"/>
                                  <w:divBdr>
                                    <w:top w:val="none" w:sz="0" w:space="0" w:color="auto"/>
                                    <w:left w:val="none" w:sz="0" w:space="0" w:color="auto"/>
                                    <w:bottom w:val="none" w:sz="0" w:space="0" w:color="auto"/>
                                    <w:right w:val="none" w:sz="0" w:space="0" w:color="auto"/>
                                  </w:divBdr>
                                </w:div>
                                <w:div w:id="15176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7951">
                          <w:marLeft w:val="0"/>
                          <w:marRight w:val="0"/>
                          <w:marTop w:val="0"/>
                          <w:marBottom w:val="0"/>
                          <w:divBdr>
                            <w:top w:val="none" w:sz="0" w:space="0" w:color="auto"/>
                            <w:left w:val="none" w:sz="0" w:space="0" w:color="auto"/>
                            <w:bottom w:val="none" w:sz="0" w:space="0" w:color="auto"/>
                            <w:right w:val="none" w:sz="0" w:space="0" w:color="auto"/>
                          </w:divBdr>
                          <w:divsChild>
                            <w:div w:id="433526084">
                              <w:marLeft w:val="0"/>
                              <w:marRight w:val="0"/>
                              <w:marTop w:val="0"/>
                              <w:marBottom w:val="300"/>
                              <w:divBdr>
                                <w:top w:val="none" w:sz="0" w:space="0" w:color="auto"/>
                                <w:left w:val="none" w:sz="0" w:space="0" w:color="auto"/>
                                <w:bottom w:val="none" w:sz="0" w:space="0" w:color="auto"/>
                                <w:right w:val="none" w:sz="0" w:space="0" w:color="auto"/>
                              </w:divBdr>
                            </w:div>
                            <w:div w:id="1135367561">
                              <w:marLeft w:val="0"/>
                              <w:marRight w:val="0"/>
                              <w:marTop w:val="0"/>
                              <w:marBottom w:val="0"/>
                              <w:divBdr>
                                <w:top w:val="none" w:sz="0" w:space="0" w:color="auto"/>
                                <w:left w:val="none" w:sz="0" w:space="0" w:color="auto"/>
                                <w:bottom w:val="none" w:sz="0" w:space="0" w:color="auto"/>
                                <w:right w:val="none" w:sz="0" w:space="0" w:color="auto"/>
                              </w:divBdr>
                              <w:divsChild>
                                <w:div w:id="1867017629">
                                  <w:marLeft w:val="0"/>
                                  <w:marRight w:val="0"/>
                                  <w:marTop w:val="0"/>
                                  <w:marBottom w:val="0"/>
                                  <w:divBdr>
                                    <w:top w:val="none" w:sz="0" w:space="0" w:color="auto"/>
                                    <w:left w:val="none" w:sz="0" w:space="0" w:color="auto"/>
                                    <w:bottom w:val="none" w:sz="0" w:space="0" w:color="auto"/>
                                    <w:right w:val="none" w:sz="0" w:space="0" w:color="auto"/>
                                  </w:divBdr>
                                </w:div>
                                <w:div w:id="685135693">
                                  <w:marLeft w:val="0"/>
                                  <w:marRight w:val="0"/>
                                  <w:marTop w:val="150"/>
                                  <w:marBottom w:val="150"/>
                                  <w:divBdr>
                                    <w:top w:val="single" w:sz="6" w:space="0" w:color="CCCCCC"/>
                                    <w:left w:val="single" w:sz="6" w:space="0" w:color="CCCCCC"/>
                                    <w:bottom w:val="single" w:sz="6" w:space="0" w:color="CCCCCC"/>
                                    <w:right w:val="single" w:sz="6" w:space="0" w:color="CCCCCC"/>
                                  </w:divBdr>
                                  <w:divsChild>
                                    <w:div w:id="4998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219">
                              <w:marLeft w:val="0"/>
                              <w:marRight w:val="0"/>
                              <w:marTop w:val="150"/>
                              <w:marBottom w:val="150"/>
                              <w:divBdr>
                                <w:top w:val="none" w:sz="0" w:space="0" w:color="auto"/>
                                <w:left w:val="none" w:sz="0" w:space="0" w:color="auto"/>
                                <w:bottom w:val="none" w:sz="0" w:space="0" w:color="auto"/>
                                <w:right w:val="none" w:sz="0" w:space="0" w:color="auto"/>
                              </w:divBdr>
                              <w:divsChild>
                                <w:div w:id="452477432">
                                  <w:marLeft w:val="0"/>
                                  <w:marRight w:val="0"/>
                                  <w:marTop w:val="0"/>
                                  <w:marBottom w:val="0"/>
                                  <w:divBdr>
                                    <w:top w:val="none" w:sz="0" w:space="0" w:color="auto"/>
                                    <w:left w:val="none" w:sz="0" w:space="0" w:color="auto"/>
                                    <w:bottom w:val="none" w:sz="0" w:space="0" w:color="auto"/>
                                    <w:right w:val="none" w:sz="0" w:space="0" w:color="auto"/>
                                  </w:divBdr>
                                </w:div>
                                <w:div w:id="457459098">
                                  <w:marLeft w:val="0"/>
                                  <w:marRight w:val="0"/>
                                  <w:marTop w:val="0"/>
                                  <w:marBottom w:val="0"/>
                                  <w:divBdr>
                                    <w:top w:val="none" w:sz="0" w:space="0" w:color="auto"/>
                                    <w:left w:val="none" w:sz="0" w:space="0" w:color="auto"/>
                                    <w:bottom w:val="none" w:sz="0" w:space="0" w:color="auto"/>
                                    <w:right w:val="none" w:sz="0" w:space="0" w:color="auto"/>
                                  </w:divBdr>
                                  <w:divsChild>
                                    <w:div w:id="1384520820">
                                      <w:marLeft w:val="0"/>
                                      <w:marRight w:val="0"/>
                                      <w:marTop w:val="0"/>
                                      <w:marBottom w:val="0"/>
                                      <w:divBdr>
                                        <w:top w:val="none" w:sz="0" w:space="0" w:color="auto"/>
                                        <w:left w:val="none" w:sz="0" w:space="0" w:color="auto"/>
                                        <w:bottom w:val="none" w:sz="0" w:space="0" w:color="auto"/>
                                        <w:right w:val="none" w:sz="0" w:space="0" w:color="auto"/>
                                      </w:divBdr>
                                      <w:divsChild>
                                        <w:div w:id="6889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5177">
                              <w:marLeft w:val="0"/>
                              <w:marRight w:val="0"/>
                              <w:marTop w:val="165"/>
                              <w:marBottom w:val="0"/>
                              <w:divBdr>
                                <w:top w:val="none" w:sz="0" w:space="0" w:color="auto"/>
                                <w:left w:val="none" w:sz="0" w:space="0" w:color="auto"/>
                                <w:bottom w:val="none" w:sz="0" w:space="0" w:color="auto"/>
                                <w:right w:val="none" w:sz="0" w:space="0" w:color="auto"/>
                              </w:divBdr>
                              <w:divsChild>
                                <w:div w:id="1831172592">
                                  <w:marLeft w:val="0"/>
                                  <w:marRight w:val="0"/>
                                  <w:marTop w:val="0"/>
                                  <w:marBottom w:val="0"/>
                                  <w:divBdr>
                                    <w:top w:val="none" w:sz="0" w:space="0" w:color="auto"/>
                                    <w:left w:val="none" w:sz="0" w:space="0" w:color="auto"/>
                                    <w:bottom w:val="none" w:sz="0" w:space="0" w:color="auto"/>
                                    <w:right w:val="none" w:sz="0" w:space="0" w:color="auto"/>
                                  </w:divBdr>
                                  <w:divsChild>
                                    <w:div w:id="311301915">
                                      <w:marLeft w:val="0"/>
                                      <w:marRight w:val="0"/>
                                      <w:marTop w:val="150"/>
                                      <w:marBottom w:val="0"/>
                                      <w:divBdr>
                                        <w:top w:val="none" w:sz="0" w:space="0" w:color="auto"/>
                                        <w:left w:val="none" w:sz="0" w:space="0" w:color="auto"/>
                                        <w:bottom w:val="none" w:sz="0" w:space="0" w:color="auto"/>
                                        <w:right w:val="none" w:sz="0" w:space="0" w:color="auto"/>
                                      </w:divBdr>
                                      <w:divsChild>
                                        <w:div w:id="1400328061">
                                          <w:marLeft w:val="0"/>
                                          <w:marRight w:val="0"/>
                                          <w:marTop w:val="0"/>
                                          <w:marBottom w:val="0"/>
                                          <w:divBdr>
                                            <w:top w:val="none" w:sz="0" w:space="0" w:color="auto"/>
                                            <w:left w:val="none" w:sz="0" w:space="0" w:color="auto"/>
                                            <w:bottom w:val="none" w:sz="0" w:space="0" w:color="auto"/>
                                            <w:right w:val="none" w:sz="0" w:space="0" w:color="auto"/>
                                          </w:divBdr>
                                          <w:divsChild>
                                            <w:div w:id="448088832">
                                              <w:marLeft w:val="0"/>
                                              <w:marRight w:val="0"/>
                                              <w:marTop w:val="0"/>
                                              <w:marBottom w:val="0"/>
                                              <w:divBdr>
                                                <w:top w:val="single" w:sz="6" w:space="4" w:color="CCCCCC"/>
                                                <w:left w:val="single" w:sz="6" w:space="0" w:color="CCCCCC"/>
                                                <w:bottom w:val="single" w:sz="6" w:space="0" w:color="CCCCCC"/>
                                                <w:right w:val="single" w:sz="6" w:space="0" w:color="CCCCCC"/>
                                              </w:divBdr>
                                            </w:div>
                                          </w:divsChild>
                                        </w:div>
                                      </w:divsChild>
                                    </w:div>
                                  </w:divsChild>
                                </w:div>
                              </w:divsChild>
                            </w:div>
                          </w:divsChild>
                        </w:div>
                      </w:divsChild>
                    </w:div>
                    <w:div w:id="525949865">
                      <w:marLeft w:val="7275"/>
                      <w:marRight w:val="0"/>
                      <w:marTop w:val="0"/>
                      <w:marBottom w:val="0"/>
                      <w:divBdr>
                        <w:top w:val="none" w:sz="0" w:space="0" w:color="auto"/>
                        <w:left w:val="none" w:sz="0" w:space="0" w:color="auto"/>
                        <w:bottom w:val="none" w:sz="0" w:space="0" w:color="auto"/>
                        <w:right w:val="none" w:sz="0" w:space="0" w:color="auto"/>
                      </w:divBdr>
                      <w:divsChild>
                        <w:div w:id="19888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747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itrixready@citrix.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xenserver.hcl@citrix.com" TargetMode="External"/><Relationship Id="rId14" Type="http://schemas.microsoft.com/office/2011/relationships/people" Target="peop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3E665A8-662E-4C92-B324-7C7854D1E0FC}"/>
      </w:docPartPr>
      <w:docPartBody>
        <w:p w:rsidR="00332A66" w:rsidRDefault="00262E73">
          <w:r w:rsidRPr="0009785A">
            <w:rPr>
              <w:rStyle w:val="PlaceholderText"/>
            </w:rPr>
            <w:t>Click or tap here to enter text.</w:t>
          </w:r>
        </w:p>
      </w:docPartBody>
    </w:docPart>
    <w:docPart>
      <w:docPartPr>
        <w:name w:val="DefaultPlaceholder_-1854013436"/>
        <w:category>
          <w:name w:val="General"/>
          <w:gallery w:val="placeholder"/>
        </w:category>
        <w:types>
          <w:type w:val="bbPlcHdr"/>
        </w:types>
        <w:behaviors>
          <w:behavior w:val="content"/>
        </w:behaviors>
        <w:guid w:val="{7427267F-1018-423E-A0A2-1061A44C76E1}"/>
      </w:docPartPr>
      <w:docPartBody>
        <w:p w:rsidR="00332A66" w:rsidRDefault="00262E73">
          <w:r w:rsidRPr="0009785A">
            <w:rPr>
              <w:rStyle w:val="PlaceholderText"/>
            </w:rPr>
            <w:t>Enter any content that you want to repeat, including other content controls. You can also insert this control around table rows in order to repeat parts of a table.</w:t>
          </w:r>
        </w:p>
      </w:docPartBody>
    </w:docPart>
    <w:docPart>
      <w:docPartPr>
        <w:name w:val="3EC2DAD14D40494ABE7142CB8663809B"/>
        <w:category>
          <w:name w:val="General"/>
          <w:gallery w:val="placeholder"/>
        </w:category>
        <w:types>
          <w:type w:val="bbPlcHdr"/>
        </w:types>
        <w:behaviors>
          <w:behavior w:val="content"/>
        </w:behaviors>
        <w:guid w:val="{96AF2FCC-39A7-4DB7-8E90-8B0449B0360B}"/>
      </w:docPartPr>
      <w:docPartBody>
        <w:p w:rsidR="00332A66" w:rsidRDefault="00262E73" w:rsidP="00262E73">
          <w:pPr>
            <w:pStyle w:val="3EC2DAD14D40494ABE7142CB8663809B3"/>
          </w:pPr>
          <w:r w:rsidRPr="0009785A">
            <w:rPr>
              <w:rStyle w:val="PlaceholderText"/>
            </w:rPr>
            <w:t>Click or tap here to enter text.</w:t>
          </w:r>
        </w:p>
      </w:docPartBody>
    </w:docPart>
    <w:docPart>
      <w:docPartPr>
        <w:name w:val="FAA43AB4135D4450965AF8E4C05FD9EF"/>
        <w:category>
          <w:name w:val="General"/>
          <w:gallery w:val="placeholder"/>
        </w:category>
        <w:types>
          <w:type w:val="bbPlcHdr"/>
        </w:types>
        <w:behaviors>
          <w:behavior w:val="content"/>
        </w:behaviors>
        <w:guid w:val="{EB6BA857-9714-49ED-A9B0-76087952D57E}"/>
      </w:docPartPr>
      <w:docPartBody>
        <w:p w:rsidR="00332A66" w:rsidRDefault="00262E73" w:rsidP="00262E73">
          <w:pPr>
            <w:pStyle w:val="FAA43AB4135D4450965AF8E4C05FD9EF3"/>
          </w:pPr>
          <w:r w:rsidRPr="0009785A">
            <w:rPr>
              <w:rStyle w:val="PlaceholderText"/>
            </w:rPr>
            <w:t>Click or tap here to enter text.</w:t>
          </w:r>
        </w:p>
      </w:docPartBody>
    </w:docPart>
    <w:docPart>
      <w:docPartPr>
        <w:name w:val="FB54ABD732484438B4DBC4F607ED5F15"/>
        <w:category>
          <w:name w:val="General"/>
          <w:gallery w:val="placeholder"/>
        </w:category>
        <w:types>
          <w:type w:val="bbPlcHdr"/>
        </w:types>
        <w:behaviors>
          <w:behavior w:val="content"/>
        </w:behaviors>
        <w:guid w:val="{D8259DDB-286E-4DCD-9A06-F6256E265763}"/>
      </w:docPartPr>
      <w:docPartBody>
        <w:p w:rsidR="00332A66" w:rsidRDefault="00262E73" w:rsidP="00262E73">
          <w:pPr>
            <w:pStyle w:val="FB54ABD732484438B4DBC4F607ED5F153"/>
          </w:pPr>
          <w:r w:rsidRPr="0009785A">
            <w:rPr>
              <w:rStyle w:val="PlaceholderText"/>
            </w:rPr>
            <w:t>Click or tap here to enter text.</w:t>
          </w:r>
        </w:p>
      </w:docPartBody>
    </w:docPart>
    <w:docPart>
      <w:docPartPr>
        <w:name w:val="C6D744D937834A839E77C077083ADB40"/>
        <w:category>
          <w:name w:val="General"/>
          <w:gallery w:val="placeholder"/>
        </w:category>
        <w:types>
          <w:type w:val="bbPlcHdr"/>
        </w:types>
        <w:behaviors>
          <w:behavior w:val="content"/>
        </w:behaviors>
        <w:guid w:val="{E96029E8-B8FF-4ECA-8853-159E4A1A066F}"/>
      </w:docPartPr>
      <w:docPartBody>
        <w:p w:rsidR="00332A66" w:rsidRDefault="00262E73" w:rsidP="00262E73">
          <w:pPr>
            <w:pStyle w:val="C6D744D937834A839E77C077083ADB403"/>
          </w:pPr>
          <w:r w:rsidRPr="0009785A">
            <w:rPr>
              <w:rStyle w:val="PlaceholderText"/>
            </w:rPr>
            <w:t>Click or tap here to enter text.</w:t>
          </w:r>
        </w:p>
      </w:docPartBody>
    </w:docPart>
    <w:docPart>
      <w:docPartPr>
        <w:name w:val="060CFC61E5A44682A933742DA99BAFD5"/>
        <w:category>
          <w:name w:val="General"/>
          <w:gallery w:val="placeholder"/>
        </w:category>
        <w:types>
          <w:type w:val="bbPlcHdr"/>
        </w:types>
        <w:behaviors>
          <w:behavior w:val="content"/>
        </w:behaviors>
        <w:guid w:val="{B1C68210-DDBD-4106-B74E-88936FA7A7F7}"/>
      </w:docPartPr>
      <w:docPartBody>
        <w:p w:rsidR="00332A66" w:rsidRDefault="00262E73" w:rsidP="00262E73">
          <w:pPr>
            <w:pStyle w:val="060CFC61E5A44682A933742DA99BAFD53"/>
          </w:pPr>
          <w:r w:rsidRPr="0009785A">
            <w:rPr>
              <w:rStyle w:val="PlaceholderText"/>
            </w:rPr>
            <w:t>Click or tap here to enter text.</w:t>
          </w:r>
        </w:p>
      </w:docPartBody>
    </w:docPart>
    <w:docPart>
      <w:docPartPr>
        <w:name w:val="B26AF547B67B471EBD9428D204C59C4D"/>
        <w:category>
          <w:name w:val="General"/>
          <w:gallery w:val="placeholder"/>
        </w:category>
        <w:types>
          <w:type w:val="bbPlcHdr"/>
        </w:types>
        <w:behaviors>
          <w:behavior w:val="content"/>
        </w:behaviors>
        <w:guid w:val="{1C2409B8-6866-426C-BE9D-1317360840F5}"/>
      </w:docPartPr>
      <w:docPartBody>
        <w:p w:rsidR="00332A66" w:rsidRDefault="00262E73" w:rsidP="00262E73">
          <w:pPr>
            <w:pStyle w:val="B26AF547B67B471EBD9428D204C59C4D3"/>
          </w:pPr>
          <w:r w:rsidRPr="0009785A">
            <w:rPr>
              <w:rStyle w:val="PlaceholderText"/>
            </w:rPr>
            <w:t>Click or tap here to enter text.</w:t>
          </w:r>
        </w:p>
      </w:docPartBody>
    </w:docPart>
    <w:docPart>
      <w:docPartPr>
        <w:name w:val="8E7B130134874AADA8FF4B1905F6B035"/>
        <w:category>
          <w:name w:val="General"/>
          <w:gallery w:val="placeholder"/>
        </w:category>
        <w:types>
          <w:type w:val="bbPlcHdr"/>
        </w:types>
        <w:behaviors>
          <w:behavior w:val="content"/>
        </w:behaviors>
        <w:guid w:val="{330227DB-F1CB-4ABF-866F-B8D34AD4E4B2}"/>
      </w:docPartPr>
      <w:docPartBody>
        <w:p w:rsidR="00332A66" w:rsidRDefault="00262E73" w:rsidP="00262E73">
          <w:pPr>
            <w:pStyle w:val="8E7B130134874AADA8FF4B1905F6B0353"/>
          </w:pPr>
          <w:r w:rsidRPr="0009785A">
            <w:rPr>
              <w:rStyle w:val="PlaceholderText"/>
            </w:rPr>
            <w:t>Click or tap here to enter text.</w:t>
          </w:r>
        </w:p>
      </w:docPartBody>
    </w:docPart>
    <w:docPart>
      <w:docPartPr>
        <w:name w:val="92C9F5AEEA0D4020A9AD3E528C3983E2"/>
        <w:category>
          <w:name w:val="General"/>
          <w:gallery w:val="placeholder"/>
        </w:category>
        <w:types>
          <w:type w:val="bbPlcHdr"/>
        </w:types>
        <w:behaviors>
          <w:behavior w:val="content"/>
        </w:behaviors>
        <w:guid w:val="{5873C896-3893-49ED-9141-6287864AFEDE}"/>
      </w:docPartPr>
      <w:docPartBody>
        <w:p w:rsidR="00332A66" w:rsidRDefault="00262E73" w:rsidP="00262E73">
          <w:pPr>
            <w:pStyle w:val="92C9F5AEEA0D4020A9AD3E528C3983E23"/>
          </w:pPr>
          <w:r w:rsidRPr="0009785A">
            <w:rPr>
              <w:rStyle w:val="PlaceholderText"/>
            </w:rPr>
            <w:t>Click or tap to enter a date.</w:t>
          </w:r>
        </w:p>
      </w:docPartBody>
    </w:docPart>
    <w:docPart>
      <w:docPartPr>
        <w:name w:val="791A5093C7EE490F8A4FBCC2661758E8"/>
        <w:category>
          <w:name w:val="General"/>
          <w:gallery w:val="placeholder"/>
        </w:category>
        <w:types>
          <w:type w:val="bbPlcHdr"/>
        </w:types>
        <w:behaviors>
          <w:behavior w:val="content"/>
        </w:behaviors>
        <w:guid w:val="{2A94A431-E66A-43FC-A6A6-9E8AE307658F}"/>
      </w:docPartPr>
      <w:docPartBody>
        <w:p w:rsidR="00332A66" w:rsidRDefault="00262E73" w:rsidP="00262E73">
          <w:pPr>
            <w:pStyle w:val="791A5093C7EE490F8A4FBCC2661758E83"/>
          </w:pPr>
          <w:r w:rsidRPr="0009785A">
            <w:rPr>
              <w:rStyle w:val="PlaceholderText"/>
            </w:rPr>
            <w:t>Click or tap here to enter text.</w:t>
          </w:r>
        </w:p>
      </w:docPartBody>
    </w:docPart>
    <w:docPart>
      <w:docPartPr>
        <w:name w:val="20E4CFBD8D454399B0365FB27222B6CC"/>
        <w:category>
          <w:name w:val="General"/>
          <w:gallery w:val="placeholder"/>
        </w:category>
        <w:types>
          <w:type w:val="bbPlcHdr"/>
        </w:types>
        <w:behaviors>
          <w:behavior w:val="content"/>
        </w:behaviors>
        <w:guid w:val="{47702516-DF7B-4FC3-97C9-F745481BDAEF}"/>
      </w:docPartPr>
      <w:docPartBody>
        <w:p w:rsidR="00332A66" w:rsidRDefault="00262E73" w:rsidP="00262E73">
          <w:pPr>
            <w:pStyle w:val="20E4CFBD8D454399B0365FB27222B6CC3"/>
          </w:pPr>
          <w:r w:rsidRPr="0009785A">
            <w:rPr>
              <w:rStyle w:val="PlaceholderText"/>
            </w:rPr>
            <w:t>Click or tap here to enter text.</w:t>
          </w:r>
        </w:p>
      </w:docPartBody>
    </w:docPart>
    <w:docPart>
      <w:docPartPr>
        <w:name w:val="3B9F660C7F3D4445A6997DED6DE01300"/>
        <w:category>
          <w:name w:val="General"/>
          <w:gallery w:val="placeholder"/>
        </w:category>
        <w:types>
          <w:type w:val="bbPlcHdr"/>
        </w:types>
        <w:behaviors>
          <w:behavior w:val="content"/>
        </w:behaviors>
        <w:guid w:val="{4EEAFD41-35D2-4948-9A25-68536561EAFB}"/>
      </w:docPartPr>
      <w:docPartBody>
        <w:p w:rsidR="00332A66" w:rsidRDefault="00262E73" w:rsidP="00262E73">
          <w:pPr>
            <w:pStyle w:val="3B9F660C7F3D4445A6997DED6DE013003"/>
          </w:pPr>
          <w:r w:rsidRPr="002C34BA">
            <w:rPr>
              <w:rStyle w:val="PlaceholderText"/>
            </w:rPr>
            <w:t>List the unique features that your product/solution offers over the competition.</w:t>
          </w:r>
        </w:p>
      </w:docPartBody>
    </w:docPart>
    <w:docPart>
      <w:docPartPr>
        <w:name w:val="223DD650E5DF4C0E8C7853B4E4655B9F"/>
        <w:category>
          <w:name w:val="General"/>
          <w:gallery w:val="placeholder"/>
        </w:category>
        <w:types>
          <w:type w:val="bbPlcHdr"/>
        </w:types>
        <w:behaviors>
          <w:behavior w:val="content"/>
        </w:behaviors>
        <w:guid w:val="{0257F20A-1017-4CE7-A808-86C8951393BE}"/>
      </w:docPartPr>
      <w:docPartBody>
        <w:p w:rsidR="00332A66" w:rsidRDefault="00262E73" w:rsidP="00262E73">
          <w:pPr>
            <w:pStyle w:val="223DD650E5DF4C0E8C7853B4E4655B9F3"/>
          </w:pPr>
          <w:r w:rsidRPr="002C34BA">
            <w:rPr>
              <w:rStyle w:val="PlaceholderText"/>
            </w:rPr>
            <w:t>Provide the reasons why customers buy your product/solution.</w:t>
          </w:r>
        </w:p>
      </w:docPartBody>
    </w:docPart>
    <w:docPart>
      <w:docPartPr>
        <w:name w:val="566963CA075B4E25B7741E9E727B45C5"/>
        <w:category>
          <w:name w:val="General"/>
          <w:gallery w:val="placeholder"/>
        </w:category>
        <w:types>
          <w:type w:val="bbPlcHdr"/>
        </w:types>
        <w:behaviors>
          <w:behavior w:val="content"/>
        </w:behaviors>
        <w:guid w:val="{B6FAE23E-2537-44C8-83D1-62C84702BEF7}"/>
      </w:docPartPr>
      <w:docPartBody>
        <w:p w:rsidR="00332A66" w:rsidRDefault="00262E73" w:rsidP="00262E73">
          <w:pPr>
            <w:pStyle w:val="566963CA075B4E25B7741E9E727B45C53"/>
          </w:pPr>
          <w:r w:rsidRPr="002C34BA">
            <w:rPr>
              <w:rStyle w:val="PlaceholderText"/>
            </w:rPr>
            <w:t>Provide the name and email address for one or more contacts in case of technical questions from our customers.</w:t>
          </w:r>
        </w:p>
      </w:docPartBody>
    </w:docPart>
    <w:docPart>
      <w:docPartPr>
        <w:name w:val="B5DDB7937B0149F5A87F72321E71D6DE"/>
        <w:category>
          <w:name w:val="General"/>
          <w:gallery w:val="placeholder"/>
        </w:category>
        <w:types>
          <w:type w:val="bbPlcHdr"/>
        </w:types>
        <w:behaviors>
          <w:behavior w:val="content"/>
        </w:behaviors>
        <w:guid w:val="{CDB875E5-C2E7-47B2-8461-C5243991EA33}"/>
      </w:docPartPr>
      <w:docPartBody>
        <w:p w:rsidR="00332A66" w:rsidRDefault="00262E73" w:rsidP="00262E73">
          <w:pPr>
            <w:pStyle w:val="B5DDB7937B0149F5A87F72321E71D6DE3"/>
          </w:pPr>
          <w:r w:rsidRPr="002C34BA">
            <w:rPr>
              <w:rStyle w:val="PlaceholderText"/>
            </w:rPr>
            <w:t>Provide links to any demonstration videos on your website that show how your product/solution works with Citrix products.</w:t>
          </w:r>
        </w:p>
      </w:docPartBody>
    </w:docPart>
    <w:docPart>
      <w:docPartPr>
        <w:name w:val="E86C4B8E70524FD89F67637DF9319D70"/>
        <w:category>
          <w:name w:val="General"/>
          <w:gallery w:val="placeholder"/>
        </w:category>
        <w:types>
          <w:type w:val="bbPlcHdr"/>
        </w:types>
        <w:behaviors>
          <w:behavior w:val="content"/>
        </w:behaviors>
        <w:guid w:val="{9AFAE355-CF68-4B85-B24E-630C0C33542F}"/>
      </w:docPartPr>
      <w:docPartBody>
        <w:p w:rsidR="00332A66" w:rsidRDefault="00262E73" w:rsidP="00262E73">
          <w:pPr>
            <w:pStyle w:val="E86C4B8E70524FD89F67637DF9319D703"/>
          </w:pPr>
          <w:r w:rsidRPr="002C34BA">
            <w:rPr>
              <w:rStyle w:val="PlaceholderText"/>
            </w:rPr>
            <w:t>Provide links to any demonstration videos on your website that show how your product/solution works with Citrix products.</w:t>
          </w:r>
        </w:p>
      </w:docPartBody>
    </w:docPart>
    <w:docPart>
      <w:docPartPr>
        <w:name w:val="86460F1D6CAB40D4815563CEB62B9C2C"/>
        <w:category>
          <w:name w:val="General"/>
          <w:gallery w:val="placeholder"/>
        </w:category>
        <w:types>
          <w:type w:val="bbPlcHdr"/>
        </w:types>
        <w:behaviors>
          <w:behavior w:val="content"/>
        </w:behaviors>
        <w:guid w:val="{FB3F8D66-19AA-4B9B-92EA-5607F7FD08AB}"/>
      </w:docPartPr>
      <w:docPartBody>
        <w:p w:rsidR="00332A66" w:rsidRDefault="00262E73" w:rsidP="00262E73">
          <w:pPr>
            <w:pStyle w:val="86460F1D6CAB40D4815563CEB62B9C2C3"/>
          </w:pPr>
          <w:r w:rsidRPr="002C34BA">
            <w:rPr>
              <w:rStyle w:val="PlaceholderText"/>
            </w:rPr>
            <w:t>Provide one or more links to your company or product logos.</w:t>
          </w:r>
        </w:p>
      </w:docPartBody>
    </w:docPart>
    <w:docPart>
      <w:docPartPr>
        <w:name w:val="ECBA2BCB1EA541EFBBD3CDE8126B7F59"/>
        <w:category>
          <w:name w:val="General"/>
          <w:gallery w:val="placeholder"/>
        </w:category>
        <w:types>
          <w:type w:val="bbPlcHdr"/>
        </w:types>
        <w:behaviors>
          <w:behavior w:val="content"/>
        </w:behaviors>
        <w:guid w:val="{36C8814E-5FC3-4E82-81BF-B0C23F07DA2F}"/>
      </w:docPartPr>
      <w:docPartBody>
        <w:p w:rsidR="00332A66" w:rsidRDefault="00262E73" w:rsidP="00262E73">
          <w:pPr>
            <w:pStyle w:val="ECBA2BCB1EA541EFBBD3CDE8126B7F593"/>
          </w:pPr>
          <w:r w:rsidRPr="006D2DC7">
            <w:rPr>
              <w:rStyle w:val="PlaceholderText"/>
            </w:rPr>
            <w:t>Provide 2-3 paragraphs of content for a blog post. Citrix Ready posts on http://blogs.citrix.com after the products are certified.</w:t>
          </w:r>
        </w:p>
      </w:docPartBody>
    </w:docPart>
    <w:docPart>
      <w:docPartPr>
        <w:name w:val="171ACD0D878B4C77A2B85D9888A5CF42"/>
        <w:category>
          <w:name w:val="General"/>
          <w:gallery w:val="placeholder"/>
        </w:category>
        <w:types>
          <w:type w:val="bbPlcHdr"/>
        </w:types>
        <w:behaviors>
          <w:behavior w:val="content"/>
        </w:behaviors>
        <w:guid w:val="{52A1BD55-6CD0-4621-BB02-8B94FC102FD5}"/>
      </w:docPartPr>
      <w:docPartBody>
        <w:p w:rsidR="00332A66" w:rsidRDefault="00262E73" w:rsidP="00262E73">
          <w:pPr>
            <w:pStyle w:val="171ACD0D878B4C77A2B85D9888A5CF423"/>
          </w:pPr>
          <w:r w:rsidRPr="0009785A">
            <w:rPr>
              <w:rStyle w:val="PlaceholderText"/>
            </w:rPr>
            <w:t>Click or tap here to enter text.</w:t>
          </w:r>
        </w:p>
      </w:docPartBody>
    </w:docPart>
    <w:docPart>
      <w:docPartPr>
        <w:name w:val="8446517C9FFF45FAA8B6184E9DCED072"/>
        <w:category>
          <w:name w:val="General"/>
          <w:gallery w:val="placeholder"/>
        </w:category>
        <w:types>
          <w:type w:val="bbPlcHdr"/>
        </w:types>
        <w:behaviors>
          <w:behavior w:val="content"/>
        </w:behaviors>
        <w:guid w:val="{93A25AF5-D3E9-40C9-B8D6-CFB921F51631}"/>
      </w:docPartPr>
      <w:docPartBody>
        <w:p w:rsidR="00332A66" w:rsidRDefault="00262E73" w:rsidP="00262E73">
          <w:pPr>
            <w:pStyle w:val="8446517C9FFF45FAA8B6184E9DCED0723"/>
          </w:pPr>
          <w:r w:rsidRPr="0009785A">
            <w:rPr>
              <w:rStyle w:val="PlaceholderText"/>
            </w:rPr>
            <w:t>Click or tap here to enter text.</w:t>
          </w:r>
        </w:p>
      </w:docPartBody>
    </w:docPart>
    <w:docPart>
      <w:docPartPr>
        <w:name w:val="71BD6D492ED640CA8E13BCC342A898EC"/>
        <w:category>
          <w:name w:val="General"/>
          <w:gallery w:val="placeholder"/>
        </w:category>
        <w:types>
          <w:type w:val="bbPlcHdr"/>
        </w:types>
        <w:behaviors>
          <w:behavior w:val="content"/>
        </w:behaviors>
        <w:guid w:val="{8442BB0A-4F25-4FB4-ACA4-D284F2A4ECBF}"/>
      </w:docPartPr>
      <w:docPartBody>
        <w:p w:rsidR="00332A66" w:rsidRDefault="00262E73" w:rsidP="00262E73">
          <w:pPr>
            <w:pStyle w:val="71BD6D492ED640CA8E13BCC342A898EC3"/>
          </w:pPr>
          <w:r w:rsidRPr="0009785A">
            <w:rPr>
              <w:rStyle w:val="PlaceholderText"/>
            </w:rPr>
            <w:t>Click or tap here to enter text.</w:t>
          </w:r>
        </w:p>
      </w:docPartBody>
    </w:docPart>
    <w:docPart>
      <w:docPartPr>
        <w:name w:val="6E0D6A3E87194B728D40393DCE7032BE"/>
        <w:category>
          <w:name w:val="General"/>
          <w:gallery w:val="placeholder"/>
        </w:category>
        <w:types>
          <w:type w:val="bbPlcHdr"/>
        </w:types>
        <w:behaviors>
          <w:behavior w:val="content"/>
        </w:behaviors>
        <w:guid w:val="{7B6238E7-AB80-4350-95B8-0F803992BE8B}"/>
      </w:docPartPr>
      <w:docPartBody>
        <w:p w:rsidR="00332A66" w:rsidRDefault="00262E73" w:rsidP="00262E73">
          <w:pPr>
            <w:pStyle w:val="6E0D6A3E87194B728D40393DCE7032BE3"/>
          </w:pPr>
          <w:r w:rsidRPr="0009785A">
            <w:rPr>
              <w:rStyle w:val="PlaceholderText"/>
            </w:rPr>
            <w:t>Click or tap here to enter text.</w:t>
          </w:r>
        </w:p>
      </w:docPartBody>
    </w:docPart>
    <w:docPart>
      <w:docPartPr>
        <w:name w:val="AB377A9E92EF40CFA4D78BB2B3E22D3F"/>
        <w:category>
          <w:name w:val="General"/>
          <w:gallery w:val="placeholder"/>
        </w:category>
        <w:types>
          <w:type w:val="bbPlcHdr"/>
        </w:types>
        <w:behaviors>
          <w:behavior w:val="content"/>
        </w:behaviors>
        <w:guid w:val="{3C9C4685-15CE-4ED7-9A5A-90D441DCC776}"/>
      </w:docPartPr>
      <w:docPartBody>
        <w:p w:rsidR="00332A66" w:rsidRDefault="00262E73" w:rsidP="00262E73">
          <w:pPr>
            <w:pStyle w:val="AB377A9E92EF40CFA4D78BB2B3E22D3F3"/>
          </w:pPr>
          <w:r w:rsidRPr="0009785A">
            <w:rPr>
              <w:rStyle w:val="PlaceholderText"/>
            </w:rPr>
            <w:t>Click or tap here to enter text.</w:t>
          </w:r>
        </w:p>
      </w:docPartBody>
    </w:docPart>
    <w:docPart>
      <w:docPartPr>
        <w:name w:val="1E507CBB510B4395AA61C59781A99BCC"/>
        <w:category>
          <w:name w:val="General"/>
          <w:gallery w:val="placeholder"/>
        </w:category>
        <w:types>
          <w:type w:val="bbPlcHdr"/>
        </w:types>
        <w:behaviors>
          <w:behavior w:val="content"/>
        </w:behaviors>
        <w:guid w:val="{1A927384-32B8-4E7E-84E1-90D385F9CBCD}"/>
      </w:docPartPr>
      <w:docPartBody>
        <w:p w:rsidR="00332A66" w:rsidRDefault="00262E73" w:rsidP="00262E73">
          <w:pPr>
            <w:pStyle w:val="1E507CBB510B4395AA61C59781A99BCC3"/>
          </w:pPr>
          <w:r w:rsidRPr="0009785A">
            <w:rPr>
              <w:rStyle w:val="PlaceholderText"/>
            </w:rPr>
            <w:t>Click or tap here to enter text.</w:t>
          </w:r>
        </w:p>
      </w:docPartBody>
    </w:docPart>
    <w:docPart>
      <w:docPartPr>
        <w:name w:val="6922F2DA4D4C4DA1A7A3DC35FF5C84FB"/>
        <w:category>
          <w:name w:val="General"/>
          <w:gallery w:val="placeholder"/>
        </w:category>
        <w:types>
          <w:type w:val="bbPlcHdr"/>
        </w:types>
        <w:behaviors>
          <w:behavior w:val="content"/>
        </w:behaviors>
        <w:guid w:val="{F12C9490-2C3A-4EDD-936E-45350EB524E1}"/>
      </w:docPartPr>
      <w:docPartBody>
        <w:p w:rsidR="00332A66" w:rsidRDefault="00262E73" w:rsidP="00262E73">
          <w:pPr>
            <w:pStyle w:val="6922F2DA4D4C4DA1A7A3DC35FF5C84FB3"/>
          </w:pPr>
          <w:r w:rsidRPr="0009785A">
            <w:rPr>
              <w:rStyle w:val="PlaceholderText"/>
            </w:rPr>
            <w:t>Click or tap here to enter text.</w:t>
          </w:r>
        </w:p>
      </w:docPartBody>
    </w:docPart>
    <w:docPart>
      <w:docPartPr>
        <w:name w:val="86B0C8036056456A8968434FBAAC962B"/>
        <w:category>
          <w:name w:val="General"/>
          <w:gallery w:val="placeholder"/>
        </w:category>
        <w:types>
          <w:type w:val="bbPlcHdr"/>
        </w:types>
        <w:behaviors>
          <w:behavior w:val="content"/>
        </w:behaviors>
        <w:guid w:val="{542C22EE-1A41-4889-BAFB-C6EB72E93E4C}"/>
      </w:docPartPr>
      <w:docPartBody>
        <w:p w:rsidR="00332A66" w:rsidRDefault="00262E73" w:rsidP="00262E73">
          <w:pPr>
            <w:pStyle w:val="86B0C8036056456A8968434FBAAC962B3"/>
          </w:pPr>
          <w:r w:rsidRPr="0009785A">
            <w:rPr>
              <w:rStyle w:val="PlaceholderText"/>
            </w:rPr>
            <w:t>Click or tap here to enter text.</w:t>
          </w:r>
        </w:p>
      </w:docPartBody>
    </w:docPart>
    <w:docPart>
      <w:docPartPr>
        <w:name w:val="3441DC328C734604A9CE5CFC88396F0F"/>
        <w:category>
          <w:name w:val="General"/>
          <w:gallery w:val="placeholder"/>
        </w:category>
        <w:types>
          <w:type w:val="bbPlcHdr"/>
        </w:types>
        <w:behaviors>
          <w:behavior w:val="content"/>
        </w:behaviors>
        <w:guid w:val="{619C45B8-2533-4A9D-8AE9-584372A959F4}"/>
      </w:docPartPr>
      <w:docPartBody>
        <w:p w:rsidR="00332A66" w:rsidRDefault="00262E73" w:rsidP="00262E73">
          <w:pPr>
            <w:pStyle w:val="3441DC328C734604A9CE5CFC88396F0F3"/>
          </w:pPr>
          <w:r w:rsidRPr="0009785A">
            <w:rPr>
              <w:rStyle w:val="PlaceholderText"/>
            </w:rPr>
            <w:t>Click or tap here to enter text.</w:t>
          </w:r>
        </w:p>
      </w:docPartBody>
    </w:docPart>
    <w:docPart>
      <w:docPartPr>
        <w:name w:val="95FD9BEB9C11484083DC07CDD02D33B3"/>
        <w:category>
          <w:name w:val="General"/>
          <w:gallery w:val="placeholder"/>
        </w:category>
        <w:types>
          <w:type w:val="bbPlcHdr"/>
        </w:types>
        <w:behaviors>
          <w:behavior w:val="content"/>
        </w:behaviors>
        <w:guid w:val="{1F0E7A19-968C-46C3-9154-CBA562DECB3D}"/>
      </w:docPartPr>
      <w:docPartBody>
        <w:p w:rsidR="00332A66" w:rsidRDefault="00262E73" w:rsidP="00262E73">
          <w:pPr>
            <w:pStyle w:val="95FD9BEB9C11484083DC07CDD02D33B33"/>
          </w:pPr>
          <w:r w:rsidRPr="0009785A">
            <w:rPr>
              <w:rStyle w:val="PlaceholderText"/>
            </w:rPr>
            <w:t>Click or tap here to enter text.</w:t>
          </w:r>
        </w:p>
      </w:docPartBody>
    </w:docPart>
    <w:docPart>
      <w:docPartPr>
        <w:name w:val="F938AF74F18249B7BAC23BEB4A161C8D"/>
        <w:category>
          <w:name w:val="General"/>
          <w:gallery w:val="placeholder"/>
        </w:category>
        <w:types>
          <w:type w:val="bbPlcHdr"/>
        </w:types>
        <w:behaviors>
          <w:behavior w:val="content"/>
        </w:behaviors>
        <w:guid w:val="{752FE4D4-D6F0-446E-907A-B7DAABE98047}"/>
      </w:docPartPr>
      <w:docPartBody>
        <w:p w:rsidR="00332A66" w:rsidRDefault="00262E73" w:rsidP="00262E73">
          <w:pPr>
            <w:pStyle w:val="F938AF74F18249B7BAC23BEB4A161C8D3"/>
          </w:pPr>
          <w:r w:rsidRPr="0009785A">
            <w:rPr>
              <w:rStyle w:val="PlaceholderText"/>
            </w:rPr>
            <w:t>Click or tap here to enter text.</w:t>
          </w:r>
        </w:p>
      </w:docPartBody>
    </w:docPart>
    <w:docPart>
      <w:docPartPr>
        <w:name w:val="2D50FD92206A427EA4882D7952165338"/>
        <w:category>
          <w:name w:val="General"/>
          <w:gallery w:val="placeholder"/>
        </w:category>
        <w:types>
          <w:type w:val="bbPlcHdr"/>
        </w:types>
        <w:behaviors>
          <w:behavior w:val="content"/>
        </w:behaviors>
        <w:guid w:val="{DE684FD3-DAC8-4F46-A335-018CAF8A7F44}"/>
      </w:docPartPr>
      <w:docPartBody>
        <w:p w:rsidR="00332A66" w:rsidRDefault="00262E73" w:rsidP="00262E73">
          <w:pPr>
            <w:pStyle w:val="2D50FD92206A427EA4882D79521653383"/>
          </w:pPr>
          <w:r w:rsidRPr="0009785A">
            <w:rPr>
              <w:rStyle w:val="PlaceholderText"/>
            </w:rPr>
            <w:t>Click or tap here to enter text.</w:t>
          </w:r>
        </w:p>
      </w:docPartBody>
    </w:docPart>
    <w:docPart>
      <w:docPartPr>
        <w:name w:val="8D353A53B87E403C97A165AC097590D0"/>
        <w:category>
          <w:name w:val="General"/>
          <w:gallery w:val="placeholder"/>
        </w:category>
        <w:types>
          <w:type w:val="bbPlcHdr"/>
        </w:types>
        <w:behaviors>
          <w:behavior w:val="content"/>
        </w:behaviors>
        <w:guid w:val="{48923F49-FAD9-435E-A977-F7BC8F7280BA}"/>
      </w:docPartPr>
      <w:docPartBody>
        <w:p w:rsidR="00332A66" w:rsidRDefault="00262E73" w:rsidP="00262E73">
          <w:pPr>
            <w:pStyle w:val="8D353A53B87E403C97A165AC097590D03"/>
          </w:pPr>
          <w:r w:rsidRPr="0009785A">
            <w:rPr>
              <w:rStyle w:val="PlaceholderText"/>
            </w:rPr>
            <w:t>Click or tap here to enter text.</w:t>
          </w:r>
        </w:p>
      </w:docPartBody>
    </w:docPart>
    <w:docPart>
      <w:docPartPr>
        <w:name w:val="146416CEB7AC424D90173EB4D79E579B"/>
        <w:category>
          <w:name w:val="General"/>
          <w:gallery w:val="placeholder"/>
        </w:category>
        <w:types>
          <w:type w:val="bbPlcHdr"/>
        </w:types>
        <w:behaviors>
          <w:behavior w:val="content"/>
        </w:behaviors>
        <w:guid w:val="{3172EB7E-C1C8-4956-A0D1-72904450A268}"/>
      </w:docPartPr>
      <w:docPartBody>
        <w:p w:rsidR="00332A66" w:rsidRDefault="00262E73" w:rsidP="00262E73">
          <w:pPr>
            <w:pStyle w:val="146416CEB7AC424D90173EB4D79E579B3"/>
          </w:pPr>
          <w:r w:rsidRPr="0009785A">
            <w:rPr>
              <w:rStyle w:val="PlaceholderText"/>
            </w:rPr>
            <w:t>Click or tap here to enter text.</w:t>
          </w:r>
        </w:p>
      </w:docPartBody>
    </w:docPart>
    <w:docPart>
      <w:docPartPr>
        <w:name w:val="8211F9BDC7934D658E2898B1839A3361"/>
        <w:category>
          <w:name w:val="General"/>
          <w:gallery w:val="placeholder"/>
        </w:category>
        <w:types>
          <w:type w:val="bbPlcHdr"/>
        </w:types>
        <w:behaviors>
          <w:behavior w:val="content"/>
        </w:behaviors>
        <w:guid w:val="{64B4AD44-C5D1-4ADE-AB25-1DA1E0B12F30}"/>
      </w:docPartPr>
      <w:docPartBody>
        <w:p w:rsidR="00332A66" w:rsidRDefault="00262E73" w:rsidP="00262E73">
          <w:pPr>
            <w:pStyle w:val="8211F9BDC7934D658E2898B1839A33613"/>
          </w:pPr>
          <w:r w:rsidRPr="0009785A">
            <w:rPr>
              <w:rStyle w:val="PlaceholderText"/>
            </w:rPr>
            <w:t>Click or tap here to enter text.</w:t>
          </w:r>
        </w:p>
      </w:docPartBody>
    </w:docPart>
    <w:docPart>
      <w:docPartPr>
        <w:name w:val="114123BB1DFF4AD6AF8BAA080345F1C7"/>
        <w:category>
          <w:name w:val="General"/>
          <w:gallery w:val="placeholder"/>
        </w:category>
        <w:types>
          <w:type w:val="bbPlcHdr"/>
        </w:types>
        <w:behaviors>
          <w:behavior w:val="content"/>
        </w:behaviors>
        <w:guid w:val="{0F097F37-BEBB-4686-B4C2-FEBB02C21877}"/>
      </w:docPartPr>
      <w:docPartBody>
        <w:p w:rsidR="00332A66" w:rsidRDefault="00262E73" w:rsidP="00262E73">
          <w:pPr>
            <w:pStyle w:val="114123BB1DFF4AD6AF8BAA080345F1C73"/>
          </w:pPr>
          <w:r w:rsidRPr="0009785A">
            <w:rPr>
              <w:rStyle w:val="PlaceholderText"/>
            </w:rPr>
            <w:t>Click or tap here to enter text.</w:t>
          </w:r>
        </w:p>
      </w:docPartBody>
    </w:docPart>
    <w:docPart>
      <w:docPartPr>
        <w:name w:val="15DC08DC3F4E4C7EB6099F2668252721"/>
        <w:category>
          <w:name w:val="General"/>
          <w:gallery w:val="placeholder"/>
        </w:category>
        <w:types>
          <w:type w:val="bbPlcHdr"/>
        </w:types>
        <w:behaviors>
          <w:behavior w:val="content"/>
        </w:behaviors>
        <w:guid w:val="{EDCB5FE7-9945-46A4-B2F4-1B2107FA4192}"/>
      </w:docPartPr>
      <w:docPartBody>
        <w:p w:rsidR="00332A66" w:rsidRDefault="00262E73" w:rsidP="00262E73">
          <w:pPr>
            <w:pStyle w:val="15DC08DC3F4E4C7EB6099F26682527213"/>
          </w:pPr>
          <w:r w:rsidRPr="0009785A">
            <w:rPr>
              <w:rStyle w:val="PlaceholderText"/>
            </w:rPr>
            <w:t>Click or tap here to enter text.</w:t>
          </w:r>
        </w:p>
      </w:docPartBody>
    </w:docPart>
    <w:docPart>
      <w:docPartPr>
        <w:name w:val="F10639ECEF7A49EBBAB31F5A25C04A1A"/>
        <w:category>
          <w:name w:val="General"/>
          <w:gallery w:val="placeholder"/>
        </w:category>
        <w:types>
          <w:type w:val="bbPlcHdr"/>
        </w:types>
        <w:behaviors>
          <w:behavior w:val="content"/>
        </w:behaviors>
        <w:guid w:val="{95CA5823-9291-4D39-B3EB-11D6752FDFB8}"/>
      </w:docPartPr>
      <w:docPartBody>
        <w:p w:rsidR="00332A66" w:rsidRDefault="00262E73" w:rsidP="00262E73">
          <w:pPr>
            <w:pStyle w:val="F10639ECEF7A49EBBAB31F5A25C04A1A3"/>
          </w:pPr>
          <w:r w:rsidRPr="0009785A">
            <w:rPr>
              <w:rStyle w:val="PlaceholderText"/>
            </w:rPr>
            <w:t>Click or tap here to enter text.</w:t>
          </w:r>
        </w:p>
      </w:docPartBody>
    </w:docPart>
    <w:docPart>
      <w:docPartPr>
        <w:name w:val="9DE3B95969E04357A9A7246E74B15A83"/>
        <w:category>
          <w:name w:val="General"/>
          <w:gallery w:val="placeholder"/>
        </w:category>
        <w:types>
          <w:type w:val="bbPlcHdr"/>
        </w:types>
        <w:behaviors>
          <w:behavior w:val="content"/>
        </w:behaviors>
        <w:guid w:val="{903BAC8C-92EF-4155-A6E8-28ADF75E8989}"/>
      </w:docPartPr>
      <w:docPartBody>
        <w:p w:rsidR="00332A66" w:rsidRDefault="00262E73" w:rsidP="00262E73">
          <w:pPr>
            <w:pStyle w:val="9DE3B95969E04357A9A7246E74B15A833"/>
          </w:pPr>
          <w:r w:rsidRPr="0009785A">
            <w:rPr>
              <w:rStyle w:val="PlaceholderText"/>
            </w:rPr>
            <w:t>Click or tap here to enter text.</w:t>
          </w:r>
        </w:p>
      </w:docPartBody>
    </w:docPart>
    <w:docPart>
      <w:docPartPr>
        <w:name w:val="BC9CF3F8C8E04B928C4F5545FA4AF69A"/>
        <w:category>
          <w:name w:val="General"/>
          <w:gallery w:val="placeholder"/>
        </w:category>
        <w:types>
          <w:type w:val="bbPlcHdr"/>
        </w:types>
        <w:behaviors>
          <w:behavior w:val="content"/>
        </w:behaviors>
        <w:guid w:val="{8E3ED7AA-C300-40B1-B9B7-D13F49D9676F}"/>
      </w:docPartPr>
      <w:docPartBody>
        <w:p w:rsidR="00332A66" w:rsidRDefault="00262E73" w:rsidP="00262E73">
          <w:pPr>
            <w:pStyle w:val="BC9CF3F8C8E04B928C4F5545FA4AF69A3"/>
          </w:pPr>
          <w:r w:rsidRPr="0009785A">
            <w:rPr>
              <w:rStyle w:val="PlaceholderText"/>
            </w:rPr>
            <w:t>Click or tap here to enter text.</w:t>
          </w:r>
        </w:p>
      </w:docPartBody>
    </w:docPart>
    <w:docPart>
      <w:docPartPr>
        <w:name w:val="46D353F512E741498C0499B92C21E3EF"/>
        <w:category>
          <w:name w:val="General"/>
          <w:gallery w:val="placeholder"/>
        </w:category>
        <w:types>
          <w:type w:val="bbPlcHdr"/>
        </w:types>
        <w:behaviors>
          <w:behavior w:val="content"/>
        </w:behaviors>
        <w:guid w:val="{EF73CB27-6912-4B2A-9D78-3A1DA3255446}"/>
      </w:docPartPr>
      <w:docPartBody>
        <w:p w:rsidR="00332A66" w:rsidRDefault="00262E73" w:rsidP="00262E73">
          <w:pPr>
            <w:pStyle w:val="46D353F512E741498C0499B92C21E3EF3"/>
          </w:pPr>
          <w:r w:rsidRPr="0009785A">
            <w:rPr>
              <w:rStyle w:val="PlaceholderText"/>
            </w:rPr>
            <w:t>Click or tap here to enter text.</w:t>
          </w:r>
        </w:p>
      </w:docPartBody>
    </w:docPart>
    <w:docPart>
      <w:docPartPr>
        <w:name w:val="D6499661C2A348CC906A92381A96781D"/>
        <w:category>
          <w:name w:val="General"/>
          <w:gallery w:val="placeholder"/>
        </w:category>
        <w:types>
          <w:type w:val="bbPlcHdr"/>
        </w:types>
        <w:behaviors>
          <w:behavior w:val="content"/>
        </w:behaviors>
        <w:guid w:val="{04B8FAFB-7FA8-433B-A536-BE8D73B1075E}"/>
      </w:docPartPr>
      <w:docPartBody>
        <w:p w:rsidR="00332A66" w:rsidRDefault="00262E73" w:rsidP="00262E73">
          <w:pPr>
            <w:pStyle w:val="D6499661C2A348CC906A92381A96781D3"/>
          </w:pPr>
          <w:r w:rsidRPr="0009785A">
            <w:rPr>
              <w:rStyle w:val="PlaceholderText"/>
            </w:rPr>
            <w:t>Click or tap here to enter text.</w:t>
          </w:r>
        </w:p>
      </w:docPartBody>
    </w:docPart>
    <w:docPart>
      <w:docPartPr>
        <w:name w:val="C5F16DD6BCD240819035EFD14AD233C4"/>
        <w:category>
          <w:name w:val="General"/>
          <w:gallery w:val="placeholder"/>
        </w:category>
        <w:types>
          <w:type w:val="bbPlcHdr"/>
        </w:types>
        <w:behaviors>
          <w:behavior w:val="content"/>
        </w:behaviors>
        <w:guid w:val="{F7894B7E-0380-45A8-BEA8-FB7B337441FC}"/>
      </w:docPartPr>
      <w:docPartBody>
        <w:p w:rsidR="00332A66" w:rsidRDefault="00262E73" w:rsidP="00262E73">
          <w:pPr>
            <w:pStyle w:val="C5F16DD6BCD240819035EFD14AD233C43"/>
          </w:pPr>
          <w:r w:rsidRPr="0009785A">
            <w:rPr>
              <w:rStyle w:val="PlaceholderText"/>
            </w:rPr>
            <w:t>Click or tap here to enter text.</w:t>
          </w:r>
        </w:p>
      </w:docPartBody>
    </w:docPart>
    <w:docPart>
      <w:docPartPr>
        <w:name w:val="BFD8AE9DF9CD4835A67F5A92CBC4B47D"/>
        <w:category>
          <w:name w:val="General"/>
          <w:gallery w:val="placeholder"/>
        </w:category>
        <w:types>
          <w:type w:val="bbPlcHdr"/>
        </w:types>
        <w:behaviors>
          <w:behavior w:val="content"/>
        </w:behaviors>
        <w:guid w:val="{D6DC652F-167F-409F-B59B-86D39B3F2DB7}"/>
      </w:docPartPr>
      <w:docPartBody>
        <w:p w:rsidR="00332A66" w:rsidRDefault="00262E73" w:rsidP="00262E73">
          <w:pPr>
            <w:pStyle w:val="BFD8AE9DF9CD4835A67F5A92CBC4B47D3"/>
          </w:pPr>
          <w:r w:rsidRPr="0009785A">
            <w:rPr>
              <w:rStyle w:val="PlaceholderText"/>
            </w:rPr>
            <w:t>Click or tap here to enter text.</w:t>
          </w:r>
        </w:p>
      </w:docPartBody>
    </w:docPart>
    <w:docPart>
      <w:docPartPr>
        <w:name w:val="6B795A8F4CFE49299494233438714D96"/>
        <w:category>
          <w:name w:val="General"/>
          <w:gallery w:val="placeholder"/>
        </w:category>
        <w:types>
          <w:type w:val="bbPlcHdr"/>
        </w:types>
        <w:behaviors>
          <w:behavior w:val="content"/>
        </w:behaviors>
        <w:guid w:val="{5E3351F2-BD99-4BA9-BCA3-E52FE2441F24}"/>
      </w:docPartPr>
      <w:docPartBody>
        <w:p w:rsidR="00332A66" w:rsidRDefault="00262E73" w:rsidP="00262E73">
          <w:pPr>
            <w:pStyle w:val="6B795A8F4CFE49299494233438714D963"/>
          </w:pPr>
          <w:r>
            <w:rPr>
              <w:rStyle w:val="PlaceholderText"/>
            </w:rPr>
            <w:t>..</w:t>
          </w:r>
          <w:r w:rsidRPr="0009785A">
            <w:rPr>
              <w:rStyle w:val="PlaceholderText"/>
            </w:rPr>
            <w:t>.</w:t>
          </w:r>
        </w:p>
      </w:docPartBody>
    </w:docPart>
    <w:docPart>
      <w:docPartPr>
        <w:name w:val="D4C59214DC1143CCBC944BBF6453A670"/>
        <w:category>
          <w:name w:val="General"/>
          <w:gallery w:val="placeholder"/>
        </w:category>
        <w:types>
          <w:type w:val="bbPlcHdr"/>
        </w:types>
        <w:behaviors>
          <w:behavior w:val="content"/>
        </w:behaviors>
        <w:guid w:val="{D0537D8E-C552-49D7-94B2-15ED5EBCB3D6}"/>
      </w:docPartPr>
      <w:docPartBody>
        <w:p w:rsidR="00332A66" w:rsidRDefault="00262E73" w:rsidP="00262E73">
          <w:pPr>
            <w:pStyle w:val="D4C59214DC1143CCBC944BBF6453A6703"/>
          </w:pPr>
          <w:r>
            <w:rPr>
              <w:rStyle w:val="PlaceholderText"/>
            </w:rPr>
            <w:t>..</w:t>
          </w:r>
          <w:r w:rsidRPr="0009785A">
            <w:rPr>
              <w:rStyle w:val="PlaceholderText"/>
            </w:rPr>
            <w:t>.</w:t>
          </w:r>
        </w:p>
      </w:docPartBody>
    </w:docPart>
    <w:docPart>
      <w:docPartPr>
        <w:name w:val="35C10E7389334BA4BEC6C0BD50F2E583"/>
        <w:category>
          <w:name w:val="General"/>
          <w:gallery w:val="placeholder"/>
        </w:category>
        <w:types>
          <w:type w:val="bbPlcHdr"/>
        </w:types>
        <w:behaviors>
          <w:behavior w:val="content"/>
        </w:behaviors>
        <w:guid w:val="{5A8D4F84-C889-4588-8B11-C3B204B2B90D}"/>
      </w:docPartPr>
      <w:docPartBody>
        <w:p w:rsidR="00332A66" w:rsidRDefault="00262E73" w:rsidP="00262E73">
          <w:pPr>
            <w:pStyle w:val="35C10E7389334BA4BEC6C0BD50F2E5833"/>
          </w:pPr>
          <w:r>
            <w:rPr>
              <w:rStyle w:val="PlaceholderText"/>
            </w:rPr>
            <w:t>..</w:t>
          </w:r>
          <w:r w:rsidRPr="0009785A">
            <w:rPr>
              <w:rStyle w:val="PlaceholderText"/>
            </w:rPr>
            <w:t>.</w:t>
          </w:r>
        </w:p>
      </w:docPartBody>
    </w:docPart>
    <w:docPart>
      <w:docPartPr>
        <w:name w:val="952AE7F7BAB246D596268BAAD9793CA9"/>
        <w:category>
          <w:name w:val="General"/>
          <w:gallery w:val="placeholder"/>
        </w:category>
        <w:types>
          <w:type w:val="bbPlcHdr"/>
        </w:types>
        <w:behaviors>
          <w:behavior w:val="content"/>
        </w:behaviors>
        <w:guid w:val="{FB8AA6EC-3A2B-4474-9C10-AE49DE16AE50}"/>
      </w:docPartPr>
      <w:docPartBody>
        <w:p w:rsidR="00332A66" w:rsidRDefault="00262E73" w:rsidP="00262E73">
          <w:pPr>
            <w:pStyle w:val="952AE7F7BAB246D596268BAAD9793CA93"/>
          </w:pPr>
          <w:r w:rsidRPr="00E9657E">
            <w:rPr>
              <w:rStyle w:val="PlaceholderText"/>
            </w:rPr>
            <w:t>Log in to the storage backend before the test and record size of LUN under test.</w:t>
          </w:r>
        </w:p>
      </w:docPartBody>
    </w:docPart>
    <w:docPart>
      <w:docPartPr>
        <w:name w:val="CC6CC9520B0B4A20B3EC9AD5F494A603"/>
        <w:category>
          <w:name w:val="General"/>
          <w:gallery w:val="placeholder"/>
        </w:category>
        <w:types>
          <w:type w:val="bbPlcHdr"/>
        </w:types>
        <w:behaviors>
          <w:behavior w:val="content"/>
        </w:behaviors>
        <w:guid w:val="{2DC34F8D-0B98-4AA7-8052-561B62E2EFBC}"/>
      </w:docPartPr>
      <w:docPartBody>
        <w:p w:rsidR="00332A66" w:rsidRDefault="00262E73" w:rsidP="00262E73">
          <w:pPr>
            <w:pStyle w:val="CC6CC9520B0B4A20B3EC9AD5F494A6033"/>
          </w:pPr>
          <w:r w:rsidRPr="00E9657E">
            <w:rPr>
              <w:rStyle w:val="PlaceholderText"/>
            </w:rPr>
            <w:t>Log in to the storage backend after the test and record used space on the LUN.</w:t>
          </w:r>
        </w:p>
      </w:docPartBody>
    </w:docPart>
    <w:docPart>
      <w:docPartPr>
        <w:name w:val="97D896E167C14EAA9496174F698072DD"/>
        <w:category>
          <w:name w:val="General"/>
          <w:gallery w:val="placeholder"/>
        </w:category>
        <w:types>
          <w:type w:val="bbPlcHdr"/>
        </w:types>
        <w:behaviors>
          <w:behavior w:val="content"/>
        </w:behaviors>
        <w:guid w:val="{BF5B1800-BDF5-4434-B9FC-B4278585CB81}"/>
      </w:docPartPr>
      <w:docPartBody>
        <w:p w:rsidR="00332A66" w:rsidRDefault="00262E73" w:rsidP="00262E73">
          <w:pPr>
            <w:pStyle w:val="97D896E167C14EAA9496174F698072DD3"/>
          </w:pPr>
          <w:r w:rsidRPr="0009785A">
            <w:rPr>
              <w:rStyle w:val="PlaceholderText"/>
            </w:rPr>
            <w:t>Click or tap here to enter text.</w:t>
          </w:r>
        </w:p>
      </w:docPartBody>
    </w:docPart>
    <w:docPart>
      <w:docPartPr>
        <w:name w:val="6B2CE61A79E5458FB6C012116C459F5F"/>
        <w:category>
          <w:name w:val="General"/>
          <w:gallery w:val="placeholder"/>
        </w:category>
        <w:types>
          <w:type w:val="bbPlcHdr"/>
        </w:types>
        <w:behaviors>
          <w:behavior w:val="content"/>
        </w:behaviors>
        <w:guid w:val="{5DE5ED11-9F42-470E-A397-1154ECC1F548}"/>
      </w:docPartPr>
      <w:docPartBody>
        <w:p w:rsidR="00332A66" w:rsidRDefault="00262E73" w:rsidP="00262E73">
          <w:pPr>
            <w:pStyle w:val="6B2CE61A79E5458FB6C012116C459F5F3"/>
          </w:pPr>
          <w:r w:rsidRPr="0009785A">
            <w:rPr>
              <w:rStyle w:val="PlaceholderText"/>
            </w:rPr>
            <w:t>Click or tap here to enter text.</w:t>
          </w:r>
        </w:p>
      </w:docPartBody>
    </w:docPart>
    <w:docPart>
      <w:docPartPr>
        <w:name w:val="4FF04D926CF44DE8B3B741F430768E86"/>
        <w:category>
          <w:name w:val="General"/>
          <w:gallery w:val="placeholder"/>
        </w:category>
        <w:types>
          <w:type w:val="bbPlcHdr"/>
        </w:types>
        <w:behaviors>
          <w:behavior w:val="content"/>
        </w:behaviors>
        <w:guid w:val="{B5BC2E5A-328F-4F3C-8B30-E40879CD7116}"/>
      </w:docPartPr>
      <w:docPartBody>
        <w:p w:rsidR="00332A66" w:rsidRDefault="00262E73" w:rsidP="00262E73">
          <w:pPr>
            <w:pStyle w:val="4FF04D926CF44DE8B3B741F430768E863"/>
          </w:pPr>
          <w:r w:rsidRPr="0009785A">
            <w:rPr>
              <w:rStyle w:val="PlaceholderText"/>
            </w:rPr>
            <w:t>Click or tap here to enter text.</w:t>
          </w:r>
        </w:p>
      </w:docPartBody>
    </w:docPart>
    <w:docPart>
      <w:docPartPr>
        <w:name w:val="06C6A66A466B4215B3B1EF64C11A76A8"/>
        <w:category>
          <w:name w:val="General"/>
          <w:gallery w:val="placeholder"/>
        </w:category>
        <w:types>
          <w:type w:val="bbPlcHdr"/>
        </w:types>
        <w:behaviors>
          <w:behavior w:val="content"/>
        </w:behaviors>
        <w:guid w:val="{871AEC26-1406-425E-9A33-C92C54753513}"/>
      </w:docPartPr>
      <w:docPartBody>
        <w:p w:rsidR="00332A66" w:rsidRDefault="00262E73" w:rsidP="00262E73">
          <w:pPr>
            <w:pStyle w:val="06C6A66A466B4215B3B1EF64C11A76A83"/>
          </w:pPr>
          <w:r>
            <w:rPr>
              <w:rStyle w:val="PlaceholderText"/>
            </w:rPr>
            <w:t>Test #</w:t>
          </w:r>
        </w:p>
      </w:docPartBody>
    </w:docPart>
    <w:docPart>
      <w:docPartPr>
        <w:name w:val="E485C6F9C6C941CB93361F9DF495746D"/>
        <w:category>
          <w:name w:val="General"/>
          <w:gallery w:val="placeholder"/>
        </w:category>
        <w:types>
          <w:type w:val="bbPlcHdr"/>
        </w:types>
        <w:behaviors>
          <w:behavior w:val="content"/>
        </w:behaviors>
        <w:guid w:val="{B25F7929-6779-4E75-8583-3A5354B0F888}"/>
      </w:docPartPr>
      <w:docPartBody>
        <w:p w:rsidR="00332A66" w:rsidRDefault="00262E73" w:rsidP="00262E73">
          <w:pPr>
            <w:pStyle w:val="E485C6F9C6C941CB93361F9DF495746D3"/>
          </w:pPr>
          <w:r>
            <w:rPr>
              <w:rStyle w:val="PlaceholderText"/>
            </w:rPr>
            <w:t>Test name</w:t>
          </w:r>
        </w:p>
      </w:docPartBody>
    </w:docPart>
    <w:docPart>
      <w:docPartPr>
        <w:name w:val="3BAF87E2E46A40FEA8A84B8965DB6BB2"/>
        <w:category>
          <w:name w:val="General"/>
          <w:gallery w:val="placeholder"/>
        </w:category>
        <w:types>
          <w:type w:val="bbPlcHdr"/>
        </w:types>
        <w:behaviors>
          <w:behavior w:val="content"/>
        </w:behaviors>
        <w:guid w:val="{70BFBF73-966C-452A-B83C-BAE99BB640CB}"/>
      </w:docPartPr>
      <w:docPartBody>
        <w:p w:rsidR="00332A66" w:rsidRDefault="00262E73" w:rsidP="00262E73">
          <w:pPr>
            <w:pStyle w:val="3BAF87E2E46A40FEA8A84B8965DB6BB23"/>
          </w:pPr>
          <w:r>
            <w:rPr>
              <w:rStyle w:val="PlaceholderText"/>
            </w:rPr>
            <w:t>...</w:t>
          </w:r>
        </w:p>
      </w:docPartBody>
    </w:docPart>
    <w:docPart>
      <w:docPartPr>
        <w:name w:val="F47BB7F92BC6445CADF77326DCD1D7EA"/>
        <w:category>
          <w:name w:val="General"/>
          <w:gallery w:val="placeholder"/>
        </w:category>
        <w:types>
          <w:type w:val="bbPlcHdr"/>
        </w:types>
        <w:behaviors>
          <w:behavior w:val="content"/>
        </w:behaviors>
        <w:guid w:val="{1059D10E-2E12-42B2-AC5A-68BDEB1CE0F6}"/>
      </w:docPartPr>
      <w:docPartBody>
        <w:p w:rsidR="00332A66" w:rsidRDefault="00262E73" w:rsidP="00262E73">
          <w:pPr>
            <w:pStyle w:val="F47BB7F92BC6445CADF77326DCD1D7EA3"/>
          </w:pPr>
          <w:r>
            <w:rPr>
              <w:rStyle w:val="PlaceholderText"/>
            </w:rPr>
            <w:t>…</w:t>
          </w:r>
        </w:p>
      </w:docPartBody>
    </w:docPart>
    <w:docPart>
      <w:docPartPr>
        <w:name w:val="CF9CDA0AAD3048528EC56AC472CA44BE"/>
        <w:category>
          <w:name w:val="General"/>
          <w:gallery w:val="placeholder"/>
        </w:category>
        <w:types>
          <w:type w:val="bbPlcHdr"/>
        </w:types>
        <w:behaviors>
          <w:behavior w:val="content"/>
        </w:behaviors>
        <w:guid w:val="{2FD4BBA5-E9B3-4BBF-9CD8-E50ADC517FFA}"/>
      </w:docPartPr>
      <w:docPartBody>
        <w:p w:rsidR="00332A66" w:rsidRDefault="00262E73" w:rsidP="00262E73">
          <w:pPr>
            <w:pStyle w:val="CF9CDA0AAD3048528EC56AC472CA44BE3"/>
          </w:pPr>
          <w:r>
            <w:rPr>
              <w:rStyle w:val="PlaceholderText"/>
            </w:rPr>
            <w:t>..</w:t>
          </w:r>
          <w:r w:rsidRPr="0009785A">
            <w:rPr>
              <w:rStyle w:val="PlaceholderText"/>
            </w:rPr>
            <w:t>.</w:t>
          </w:r>
        </w:p>
      </w:docPartBody>
    </w:docPart>
    <w:docPart>
      <w:docPartPr>
        <w:name w:val="BFEF71716EA0456B80C108811935D240"/>
        <w:category>
          <w:name w:val="General"/>
          <w:gallery w:val="placeholder"/>
        </w:category>
        <w:types>
          <w:type w:val="bbPlcHdr"/>
        </w:types>
        <w:behaviors>
          <w:behavior w:val="content"/>
        </w:behaviors>
        <w:guid w:val="{590B3904-0686-42F9-B71C-FCF2C2C12ED8}"/>
      </w:docPartPr>
      <w:docPartBody>
        <w:p w:rsidR="00332A66" w:rsidRDefault="00262E73" w:rsidP="00262E73">
          <w:pPr>
            <w:pStyle w:val="BFEF71716EA0456B80C108811935D2403"/>
          </w:pPr>
          <w:r w:rsidRPr="0009785A">
            <w:rPr>
              <w:rStyle w:val="PlaceholderText"/>
            </w:rPr>
            <w:t>Click or tap here to enter text.</w:t>
          </w:r>
        </w:p>
      </w:docPartBody>
    </w:docPart>
    <w:docPart>
      <w:docPartPr>
        <w:name w:val="9FD12019E42A4380A4D5F486FC8B39BA"/>
        <w:category>
          <w:name w:val="General"/>
          <w:gallery w:val="placeholder"/>
        </w:category>
        <w:types>
          <w:type w:val="bbPlcHdr"/>
        </w:types>
        <w:behaviors>
          <w:behavior w:val="content"/>
        </w:behaviors>
        <w:guid w:val="{94843DF7-0555-4E7F-870A-936E6F333650}"/>
      </w:docPartPr>
      <w:docPartBody>
        <w:p w:rsidR="00332A66" w:rsidRDefault="00262E73" w:rsidP="00262E73">
          <w:pPr>
            <w:pStyle w:val="9FD12019E42A4380A4D5F486FC8B39BA3"/>
          </w:pPr>
          <w:r w:rsidRPr="0009785A">
            <w:rPr>
              <w:rStyle w:val="PlaceholderText"/>
            </w:rPr>
            <w:t>Click or tap here to enter text.</w:t>
          </w:r>
        </w:p>
      </w:docPartBody>
    </w:docPart>
    <w:docPart>
      <w:docPartPr>
        <w:name w:val="531E2CBEB9DD4BACB62D02D2F391B11B"/>
        <w:category>
          <w:name w:val="General"/>
          <w:gallery w:val="placeholder"/>
        </w:category>
        <w:types>
          <w:type w:val="bbPlcHdr"/>
        </w:types>
        <w:behaviors>
          <w:behavior w:val="content"/>
        </w:behaviors>
        <w:guid w:val="{766820C3-5037-4641-9020-0FCCFFC11608}"/>
      </w:docPartPr>
      <w:docPartBody>
        <w:p w:rsidR="00332A66" w:rsidRDefault="00262E73" w:rsidP="00262E73">
          <w:pPr>
            <w:pStyle w:val="531E2CBEB9DD4BACB62D02D2F391B11B2"/>
          </w:pPr>
          <w:r>
            <w:rPr>
              <w:rStyle w:val="PlaceholderText"/>
            </w:rPr>
            <w:t>..</w:t>
          </w:r>
          <w:r w:rsidRPr="0009785A">
            <w:rPr>
              <w:rStyle w:val="PlaceholderText"/>
            </w:rPr>
            <w:t>.</w:t>
          </w:r>
        </w:p>
      </w:docPartBody>
    </w:docPart>
    <w:docPart>
      <w:docPartPr>
        <w:name w:val="5C98C00B21A042E58EDA76ACEA237E45"/>
        <w:category>
          <w:name w:val="General"/>
          <w:gallery w:val="placeholder"/>
        </w:category>
        <w:types>
          <w:type w:val="bbPlcHdr"/>
        </w:types>
        <w:behaviors>
          <w:behavior w:val="content"/>
        </w:behaviors>
        <w:guid w:val="{25516EC5-DDCC-4D44-BC35-068FB6CFFCC1}"/>
      </w:docPartPr>
      <w:docPartBody>
        <w:p w:rsidR="00332A66" w:rsidRDefault="00262E73" w:rsidP="00262E73">
          <w:pPr>
            <w:pStyle w:val="5C98C00B21A042E58EDA76ACEA237E452"/>
          </w:pPr>
          <w:r>
            <w:rPr>
              <w:rStyle w:val="PlaceholderText"/>
            </w:rPr>
            <w:t>..</w:t>
          </w:r>
          <w:r w:rsidRPr="0009785A">
            <w:rPr>
              <w:rStyle w:val="PlaceholderText"/>
            </w:rPr>
            <w:t>.</w:t>
          </w:r>
        </w:p>
      </w:docPartBody>
    </w:docPart>
    <w:docPart>
      <w:docPartPr>
        <w:name w:val="6DBBE2BB34DC4285B54045F08CA89FE1"/>
        <w:category>
          <w:name w:val="General"/>
          <w:gallery w:val="placeholder"/>
        </w:category>
        <w:types>
          <w:type w:val="bbPlcHdr"/>
        </w:types>
        <w:behaviors>
          <w:behavior w:val="content"/>
        </w:behaviors>
        <w:guid w:val="{B233B55E-CB43-40EC-9A2B-CF445506A9A9}"/>
      </w:docPartPr>
      <w:docPartBody>
        <w:p w:rsidR="00332A66" w:rsidRDefault="00262E73" w:rsidP="00262E73">
          <w:pPr>
            <w:pStyle w:val="6DBBE2BB34DC4285B54045F08CA89FE12"/>
          </w:pPr>
          <w:r>
            <w:rPr>
              <w:rStyle w:val="PlaceholderText"/>
            </w:rPr>
            <w:t>..</w:t>
          </w:r>
          <w:r w:rsidRPr="0009785A">
            <w:rPr>
              <w:rStyle w:val="PlaceholderText"/>
            </w:rPr>
            <w:t>.</w:t>
          </w:r>
        </w:p>
      </w:docPartBody>
    </w:docPart>
    <w:docPart>
      <w:docPartPr>
        <w:name w:val="31AD5B7A385A4D60837061DBC67973FF"/>
        <w:category>
          <w:name w:val="General"/>
          <w:gallery w:val="placeholder"/>
        </w:category>
        <w:types>
          <w:type w:val="bbPlcHdr"/>
        </w:types>
        <w:behaviors>
          <w:behavior w:val="content"/>
        </w:behaviors>
        <w:guid w:val="{CB7359DA-F485-4E2D-866B-7AED51CA4FF3}"/>
      </w:docPartPr>
      <w:docPartBody>
        <w:p w:rsidR="00332A66" w:rsidRDefault="00262E73" w:rsidP="00262E73">
          <w:pPr>
            <w:pStyle w:val="31AD5B7A385A4D60837061DBC67973FF2"/>
          </w:pPr>
          <w:r>
            <w:rPr>
              <w:rStyle w:val="PlaceholderText"/>
            </w:rPr>
            <w:t>..</w:t>
          </w:r>
          <w:r w:rsidRPr="0009785A">
            <w:rPr>
              <w:rStyle w:val="PlaceholderText"/>
            </w:rPr>
            <w:t>.</w:t>
          </w:r>
        </w:p>
      </w:docPartBody>
    </w:docPart>
    <w:docPart>
      <w:docPartPr>
        <w:name w:val="326DFCE73DE141618A1185914D7D739D"/>
        <w:category>
          <w:name w:val="General"/>
          <w:gallery w:val="placeholder"/>
        </w:category>
        <w:types>
          <w:type w:val="bbPlcHdr"/>
        </w:types>
        <w:behaviors>
          <w:behavior w:val="content"/>
        </w:behaviors>
        <w:guid w:val="{285D2FCA-A9AF-40DF-BEEE-3357DE7ED1FA}"/>
      </w:docPartPr>
      <w:docPartBody>
        <w:p w:rsidR="00332A66" w:rsidRDefault="00262E73" w:rsidP="00262E73">
          <w:pPr>
            <w:pStyle w:val="326DFCE73DE141618A1185914D7D739D2"/>
          </w:pPr>
          <w:r>
            <w:rPr>
              <w:rStyle w:val="PlaceholderText"/>
            </w:rPr>
            <w:t>..</w:t>
          </w:r>
          <w:r w:rsidRPr="0009785A">
            <w:rPr>
              <w:rStyle w:val="PlaceholderText"/>
            </w:rPr>
            <w:t>.</w:t>
          </w:r>
        </w:p>
      </w:docPartBody>
    </w:docPart>
    <w:docPart>
      <w:docPartPr>
        <w:name w:val="4FB92F761D554FB7979D200904F25F70"/>
        <w:category>
          <w:name w:val="General"/>
          <w:gallery w:val="placeholder"/>
        </w:category>
        <w:types>
          <w:type w:val="bbPlcHdr"/>
        </w:types>
        <w:behaviors>
          <w:behavior w:val="content"/>
        </w:behaviors>
        <w:guid w:val="{DD10E1B8-B170-4703-9FCB-951E0CDBCC6F}"/>
      </w:docPartPr>
      <w:docPartBody>
        <w:p w:rsidR="00332A66" w:rsidRDefault="00262E73" w:rsidP="00262E73">
          <w:pPr>
            <w:pStyle w:val="4FB92F761D554FB7979D200904F25F702"/>
          </w:pPr>
          <w:r>
            <w:rPr>
              <w:rStyle w:val="PlaceholderText"/>
            </w:rPr>
            <w:t>..</w:t>
          </w:r>
          <w:r w:rsidRPr="0009785A">
            <w:rPr>
              <w:rStyle w:val="PlaceholderText"/>
            </w:rPr>
            <w:t>.</w:t>
          </w:r>
        </w:p>
      </w:docPartBody>
    </w:docPart>
    <w:docPart>
      <w:docPartPr>
        <w:name w:val="412765EB0F074C1F904B86A876F4C752"/>
        <w:category>
          <w:name w:val="General"/>
          <w:gallery w:val="placeholder"/>
        </w:category>
        <w:types>
          <w:type w:val="bbPlcHdr"/>
        </w:types>
        <w:behaviors>
          <w:behavior w:val="content"/>
        </w:behaviors>
        <w:guid w:val="{A194B25E-3098-4FA3-986A-882147023C12}"/>
      </w:docPartPr>
      <w:docPartBody>
        <w:p w:rsidR="00332A66" w:rsidRDefault="00262E73" w:rsidP="00262E73">
          <w:pPr>
            <w:pStyle w:val="412765EB0F074C1F904B86A876F4C7522"/>
          </w:pPr>
          <w:r>
            <w:rPr>
              <w:rStyle w:val="PlaceholderText"/>
            </w:rPr>
            <w:t>..</w:t>
          </w:r>
          <w:r w:rsidRPr="0009785A">
            <w:rPr>
              <w:rStyle w:val="PlaceholderText"/>
            </w:rPr>
            <w:t>.</w:t>
          </w:r>
        </w:p>
      </w:docPartBody>
    </w:docPart>
    <w:docPart>
      <w:docPartPr>
        <w:name w:val="E2E9630434C247EC83D5AB4A2030A242"/>
        <w:category>
          <w:name w:val="General"/>
          <w:gallery w:val="placeholder"/>
        </w:category>
        <w:types>
          <w:type w:val="bbPlcHdr"/>
        </w:types>
        <w:behaviors>
          <w:behavior w:val="content"/>
        </w:behaviors>
        <w:guid w:val="{A5E5A7CF-7E3E-4EC6-8A66-0F7EE9262422}"/>
      </w:docPartPr>
      <w:docPartBody>
        <w:p w:rsidR="00332A66" w:rsidRDefault="00262E73" w:rsidP="00262E73">
          <w:pPr>
            <w:pStyle w:val="E2E9630434C247EC83D5AB4A2030A2422"/>
          </w:pPr>
          <w:r>
            <w:rPr>
              <w:rStyle w:val="PlaceholderText"/>
            </w:rPr>
            <w:t>..</w:t>
          </w:r>
          <w:r w:rsidRPr="0009785A">
            <w:rPr>
              <w:rStyle w:val="PlaceholderText"/>
            </w:rPr>
            <w:t>.</w:t>
          </w:r>
        </w:p>
      </w:docPartBody>
    </w:docPart>
    <w:docPart>
      <w:docPartPr>
        <w:name w:val="D5B68555E91A4DD1A6F991544CE0C9D1"/>
        <w:category>
          <w:name w:val="General"/>
          <w:gallery w:val="placeholder"/>
        </w:category>
        <w:types>
          <w:type w:val="bbPlcHdr"/>
        </w:types>
        <w:behaviors>
          <w:behavior w:val="content"/>
        </w:behaviors>
        <w:guid w:val="{B9FEADC6-1D28-43A2-95F6-C84535A8DC91}"/>
      </w:docPartPr>
      <w:docPartBody>
        <w:p w:rsidR="00332A66" w:rsidRDefault="00262E73" w:rsidP="00262E73">
          <w:pPr>
            <w:pStyle w:val="D5B68555E91A4DD1A6F991544CE0C9D12"/>
          </w:pPr>
          <w:r>
            <w:rPr>
              <w:rStyle w:val="PlaceholderText"/>
            </w:rPr>
            <w:t>..</w:t>
          </w:r>
          <w:r w:rsidRPr="0009785A">
            <w:rPr>
              <w:rStyle w:val="PlaceholderText"/>
            </w:rPr>
            <w:t>.</w:t>
          </w:r>
        </w:p>
      </w:docPartBody>
    </w:docPart>
    <w:docPart>
      <w:docPartPr>
        <w:name w:val="1EC6E1E44F084AC0BFFA9338BA53D730"/>
        <w:category>
          <w:name w:val="General"/>
          <w:gallery w:val="placeholder"/>
        </w:category>
        <w:types>
          <w:type w:val="bbPlcHdr"/>
        </w:types>
        <w:behaviors>
          <w:behavior w:val="content"/>
        </w:behaviors>
        <w:guid w:val="{4524BCEC-605F-4993-AC8B-0767460052E0}"/>
      </w:docPartPr>
      <w:docPartBody>
        <w:p w:rsidR="00332A66" w:rsidRDefault="00262E73" w:rsidP="00262E73">
          <w:pPr>
            <w:pStyle w:val="1EC6E1E44F084AC0BFFA9338BA53D7302"/>
          </w:pPr>
          <w:r>
            <w:rPr>
              <w:rStyle w:val="PlaceholderText"/>
            </w:rPr>
            <w:t>..</w:t>
          </w:r>
          <w:r w:rsidRPr="0009785A">
            <w:rPr>
              <w:rStyle w:val="PlaceholderText"/>
            </w:rPr>
            <w:t>.</w:t>
          </w:r>
        </w:p>
      </w:docPartBody>
    </w:docPart>
    <w:docPart>
      <w:docPartPr>
        <w:name w:val="E2C73DFC9F2E403086B9FC9DF241D3D1"/>
        <w:category>
          <w:name w:val="General"/>
          <w:gallery w:val="placeholder"/>
        </w:category>
        <w:types>
          <w:type w:val="bbPlcHdr"/>
        </w:types>
        <w:behaviors>
          <w:behavior w:val="content"/>
        </w:behaviors>
        <w:guid w:val="{E9DCC360-4E5E-407B-A0D5-480C1DBFEEC2}"/>
      </w:docPartPr>
      <w:docPartBody>
        <w:p w:rsidR="00332A66" w:rsidRDefault="00262E73" w:rsidP="00262E73">
          <w:pPr>
            <w:pStyle w:val="E2C73DFC9F2E403086B9FC9DF241D3D12"/>
          </w:pPr>
          <w:r>
            <w:rPr>
              <w:rStyle w:val="PlaceholderText"/>
            </w:rPr>
            <w:t>..</w:t>
          </w:r>
          <w:r w:rsidRPr="0009785A">
            <w:rPr>
              <w:rStyle w:val="PlaceholderText"/>
            </w:rPr>
            <w:t>.</w:t>
          </w:r>
        </w:p>
      </w:docPartBody>
    </w:docPart>
    <w:docPart>
      <w:docPartPr>
        <w:name w:val="3DD147BFAAE34316B458650D8CCF0AD1"/>
        <w:category>
          <w:name w:val="General"/>
          <w:gallery w:val="placeholder"/>
        </w:category>
        <w:types>
          <w:type w:val="bbPlcHdr"/>
        </w:types>
        <w:behaviors>
          <w:behavior w:val="content"/>
        </w:behaviors>
        <w:guid w:val="{CC4B9F2B-6300-4841-85ED-68AE022F79EA}"/>
      </w:docPartPr>
      <w:docPartBody>
        <w:p w:rsidR="00332A66" w:rsidRDefault="00262E73" w:rsidP="00262E73">
          <w:pPr>
            <w:pStyle w:val="3DD147BFAAE34316B458650D8CCF0AD12"/>
          </w:pPr>
          <w:r>
            <w:rPr>
              <w:rStyle w:val="PlaceholderText"/>
            </w:rPr>
            <w:t>..</w:t>
          </w:r>
          <w:r w:rsidRPr="0009785A">
            <w:rPr>
              <w:rStyle w:val="PlaceholderText"/>
            </w:rPr>
            <w:t>.</w:t>
          </w:r>
        </w:p>
      </w:docPartBody>
    </w:docPart>
    <w:docPart>
      <w:docPartPr>
        <w:name w:val="E4E8248BD96D4C7CB123837A7339A945"/>
        <w:category>
          <w:name w:val="General"/>
          <w:gallery w:val="placeholder"/>
        </w:category>
        <w:types>
          <w:type w:val="bbPlcHdr"/>
        </w:types>
        <w:behaviors>
          <w:behavior w:val="content"/>
        </w:behaviors>
        <w:guid w:val="{6B049FEA-A6E7-4719-823C-3256FA7C700D}"/>
      </w:docPartPr>
      <w:docPartBody>
        <w:p w:rsidR="00332A66" w:rsidRDefault="00262E73" w:rsidP="00262E73">
          <w:pPr>
            <w:pStyle w:val="E4E8248BD96D4C7CB123837A7339A9452"/>
          </w:pPr>
          <w:r>
            <w:rPr>
              <w:rStyle w:val="PlaceholderText"/>
            </w:rPr>
            <w:t>..</w:t>
          </w:r>
          <w:r w:rsidRPr="0009785A">
            <w:rPr>
              <w:rStyle w:val="PlaceholderText"/>
            </w:rPr>
            <w:t>.</w:t>
          </w:r>
        </w:p>
      </w:docPartBody>
    </w:docPart>
    <w:docPart>
      <w:docPartPr>
        <w:name w:val="35BE128601264E68A8D0BE50B513A37B"/>
        <w:category>
          <w:name w:val="General"/>
          <w:gallery w:val="placeholder"/>
        </w:category>
        <w:types>
          <w:type w:val="bbPlcHdr"/>
        </w:types>
        <w:behaviors>
          <w:behavior w:val="content"/>
        </w:behaviors>
        <w:guid w:val="{E648FE57-02DD-417F-A3CF-4FB549E541EC}"/>
      </w:docPartPr>
      <w:docPartBody>
        <w:p w:rsidR="00332A66" w:rsidRDefault="00262E73" w:rsidP="00262E73">
          <w:pPr>
            <w:pStyle w:val="35BE128601264E68A8D0BE50B513A37B2"/>
          </w:pPr>
          <w:r>
            <w:rPr>
              <w:rStyle w:val="PlaceholderText"/>
            </w:rPr>
            <w:t>..</w:t>
          </w:r>
          <w:r w:rsidRPr="0009785A">
            <w:rPr>
              <w:rStyle w:val="PlaceholderText"/>
            </w:rPr>
            <w:t>.</w:t>
          </w:r>
        </w:p>
      </w:docPartBody>
    </w:docPart>
    <w:docPart>
      <w:docPartPr>
        <w:name w:val="8CE6B2A09BF542C59D5CDE3D424FEE07"/>
        <w:category>
          <w:name w:val="General"/>
          <w:gallery w:val="placeholder"/>
        </w:category>
        <w:types>
          <w:type w:val="bbPlcHdr"/>
        </w:types>
        <w:behaviors>
          <w:behavior w:val="content"/>
        </w:behaviors>
        <w:guid w:val="{1CC03471-E6D0-4A52-8AEC-0E310106875C}"/>
      </w:docPartPr>
      <w:docPartBody>
        <w:p w:rsidR="00332A66" w:rsidRDefault="00262E73" w:rsidP="00262E73">
          <w:pPr>
            <w:pStyle w:val="8CE6B2A09BF542C59D5CDE3D424FEE072"/>
          </w:pPr>
          <w:r>
            <w:rPr>
              <w:rStyle w:val="PlaceholderText"/>
            </w:rPr>
            <w:t>…</w:t>
          </w:r>
        </w:p>
      </w:docPartBody>
    </w:docPart>
    <w:docPart>
      <w:docPartPr>
        <w:name w:val="87FF1BCF91E043D098532C62E955D798"/>
        <w:category>
          <w:name w:val="General"/>
          <w:gallery w:val="placeholder"/>
        </w:category>
        <w:types>
          <w:type w:val="bbPlcHdr"/>
        </w:types>
        <w:behaviors>
          <w:behavior w:val="content"/>
        </w:behaviors>
        <w:guid w:val="{C9A9CD39-47EA-4C2B-B378-103E580379A5}"/>
      </w:docPartPr>
      <w:docPartBody>
        <w:p w:rsidR="00332A66" w:rsidRDefault="00262E73" w:rsidP="00262E73">
          <w:pPr>
            <w:pStyle w:val="87FF1BCF91E043D098532C62E955D798"/>
          </w:pPr>
          <w:r>
            <w:rPr>
              <w:rStyle w:val="PlaceholderText"/>
            </w:rPr>
            <w:t>..</w:t>
          </w:r>
          <w:r w:rsidRPr="0009785A">
            <w:rPr>
              <w:rStyle w:val="PlaceholderText"/>
            </w:rPr>
            <w:t>.</w:t>
          </w:r>
        </w:p>
      </w:docPartBody>
    </w:docPart>
    <w:docPart>
      <w:docPartPr>
        <w:name w:val="ED60E766089C4FE580BBE2D25CFD9F76"/>
        <w:category>
          <w:name w:val="General"/>
          <w:gallery w:val="placeholder"/>
        </w:category>
        <w:types>
          <w:type w:val="bbPlcHdr"/>
        </w:types>
        <w:behaviors>
          <w:behavior w:val="content"/>
        </w:behaviors>
        <w:guid w:val="{65434D94-BE61-414F-8F77-C6FE5821B47B}"/>
      </w:docPartPr>
      <w:docPartBody>
        <w:p w:rsidR="00332A66" w:rsidRDefault="00262E73" w:rsidP="00262E73">
          <w:pPr>
            <w:pStyle w:val="ED60E766089C4FE580BBE2D25CFD9F76"/>
          </w:pPr>
          <w:r>
            <w:rPr>
              <w:rStyle w:val="PlaceholderText"/>
            </w:rPr>
            <w:t>..</w:t>
          </w:r>
          <w:r w:rsidRPr="0009785A">
            <w:rPr>
              <w:rStyle w:val="PlaceholderText"/>
            </w:rPr>
            <w:t>.</w:t>
          </w:r>
        </w:p>
      </w:docPartBody>
    </w:docPart>
    <w:docPart>
      <w:docPartPr>
        <w:name w:val="4D0839BF069F469E9442BBA0A08B6C31"/>
        <w:category>
          <w:name w:val="General"/>
          <w:gallery w:val="placeholder"/>
        </w:category>
        <w:types>
          <w:type w:val="bbPlcHdr"/>
        </w:types>
        <w:behaviors>
          <w:behavior w:val="content"/>
        </w:behaviors>
        <w:guid w:val="{A58B24BC-59B4-49A4-AAE9-ADCC31231712}"/>
      </w:docPartPr>
      <w:docPartBody>
        <w:p w:rsidR="00332A66" w:rsidRDefault="00262E73" w:rsidP="00262E73">
          <w:pPr>
            <w:pStyle w:val="4D0839BF069F469E9442BBA0A08B6C31"/>
          </w:pPr>
          <w:r>
            <w:rPr>
              <w:rStyle w:val="PlaceholderText"/>
            </w:rPr>
            <w:t>..</w:t>
          </w:r>
          <w:r w:rsidRPr="0009785A">
            <w:rPr>
              <w:rStyle w:val="PlaceholderText"/>
            </w:rPr>
            <w:t>.</w:t>
          </w:r>
        </w:p>
      </w:docPartBody>
    </w:docPart>
    <w:docPart>
      <w:docPartPr>
        <w:name w:val="80B34936C74D465593BAFD02FCBE841B"/>
        <w:category>
          <w:name w:val="General"/>
          <w:gallery w:val="placeholder"/>
        </w:category>
        <w:types>
          <w:type w:val="bbPlcHdr"/>
        </w:types>
        <w:behaviors>
          <w:behavior w:val="content"/>
        </w:behaviors>
        <w:guid w:val="{85D95179-2953-464A-B7EA-E8FA962B1D3F}"/>
      </w:docPartPr>
      <w:docPartBody>
        <w:p w:rsidR="00332A66" w:rsidRDefault="00262E73" w:rsidP="00262E73">
          <w:pPr>
            <w:pStyle w:val="80B34936C74D465593BAFD02FCBE841B"/>
          </w:pPr>
          <w:r>
            <w:rPr>
              <w:rStyle w:val="PlaceholderText"/>
            </w:rPr>
            <w:t>..</w:t>
          </w:r>
          <w:r w:rsidRPr="0009785A">
            <w:rPr>
              <w:rStyle w:val="PlaceholderText"/>
            </w:rPr>
            <w:t>.</w:t>
          </w:r>
        </w:p>
      </w:docPartBody>
    </w:docPart>
    <w:docPart>
      <w:docPartPr>
        <w:name w:val="0B132AE447F941E4867A81B16CD28F71"/>
        <w:category>
          <w:name w:val="General"/>
          <w:gallery w:val="placeholder"/>
        </w:category>
        <w:types>
          <w:type w:val="bbPlcHdr"/>
        </w:types>
        <w:behaviors>
          <w:behavior w:val="content"/>
        </w:behaviors>
        <w:guid w:val="{114A6F53-1457-43B3-B1C0-F166DFD254D4}"/>
      </w:docPartPr>
      <w:docPartBody>
        <w:p w:rsidR="00332A66" w:rsidRDefault="00262E73" w:rsidP="00262E73">
          <w:pPr>
            <w:pStyle w:val="0B132AE447F941E4867A81B16CD28F71"/>
          </w:pPr>
          <w:r>
            <w:rPr>
              <w:rStyle w:val="PlaceholderText"/>
            </w:rPr>
            <w:t>..</w:t>
          </w:r>
          <w:r w:rsidRPr="0009785A">
            <w:rPr>
              <w:rStyle w:val="PlaceholderText"/>
            </w:rPr>
            <w:t>.</w:t>
          </w:r>
        </w:p>
      </w:docPartBody>
    </w:docPart>
    <w:docPart>
      <w:docPartPr>
        <w:name w:val="8F463A3E15934427A7568F6EEB3AD410"/>
        <w:category>
          <w:name w:val="General"/>
          <w:gallery w:val="placeholder"/>
        </w:category>
        <w:types>
          <w:type w:val="bbPlcHdr"/>
        </w:types>
        <w:behaviors>
          <w:behavior w:val="content"/>
        </w:behaviors>
        <w:guid w:val="{7EBA53D2-8AE6-4839-8502-7EF18D5BF1D6}"/>
      </w:docPartPr>
      <w:docPartBody>
        <w:p w:rsidR="00332A66" w:rsidRDefault="00262E73" w:rsidP="00262E73">
          <w:pPr>
            <w:pStyle w:val="8F463A3E15934427A7568F6EEB3AD410"/>
          </w:pPr>
          <w:r>
            <w:rPr>
              <w:rStyle w:val="PlaceholderText"/>
            </w:rPr>
            <w:t>..</w:t>
          </w:r>
          <w:r w:rsidRPr="0009785A">
            <w:rPr>
              <w:rStyle w:val="PlaceholderText"/>
            </w:rPr>
            <w:t>.</w:t>
          </w:r>
        </w:p>
      </w:docPartBody>
    </w:docPart>
    <w:docPart>
      <w:docPartPr>
        <w:name w:val="BA4B9F92F2D5441D9F5454E13642EA08"/>
        <w:category>
          <w:name w:val="General"/>
          <w:gallery w:val="placeholder"/>
        </w:category>
        <w:types>
          <w:type w:val="bbPlcHdr"/>
        </w:types>
        <w:behaviors>
          <w:behavior w:val="content"/>
        </w:behaviors>
        <w:guid w:val="{E4434209-079C-4EB6-8740-15DB2CC13D1F}"/>
      </w:docPartPr>
      <w:docPartBody>
        <w:p w:rsidR="00332A66" w:rsidRDefault="00262E73" w:rsidP="00262E73">
          <w:pPr>
            <w:pStyle w:val="BA4B9F92F2D5441D9F5454E13642EA08"/>
          </w:pPr>
          <w:r>
            <w:rPr>
              <w:rStyle w:val="PlaceholderText"/>
            </w:rPr>
            <w:t>..</w:t>
          </w:r>
          <w:r w:rsidRPr="0009785A">
            <w:rPr>
              <w:rStyle w:val="PlaceholderText"/>
            </w:rPr>
            <w:t>.</w:t>
          </w:r>
        </w:p>
      </w:docPartBody>
    </w:docPart>
    <w:docPart>
      <w:docPartPr>
        <w:name w:val="1C00A88D3FA74BDEAB6805555F053319"/>
        <w:category>
          <w:name w:val="General"/>
          <w:gallery w:val="placeholder"/>
        </w:category>
        <w:types>
          <w:type w:val="bbPlcHdr"/>
        </w:types>
        <w:behaviors>
          <w:behavior w:val="content"/>
        </w:behaviors>
        <w:guid w:val="{F65B7856-51C4-4969-B03C-F7B5D7531A95}"/>
      </w:docPartPr>
      <w:docPartBody>
        <w:p w:rsidR="00332A66" w:rsidRDefault="00262E73" w:rsidP="00262E73">
          <w:pPr>
            <w:pStyle w:val="1C00A88D3FA74BDEAB6805555F053319"/>
          </w:pPr>
          <w:r>
            <w:rPr>
              <w:rStyle w:val="PlaceholderText"/>
            </w:rPr>
            <w:t>..</w:t>
          </w:r>
          <w:r w:rsidRPr="0009785A">
            <w:rPr>
              <w:rStyle w:val="PlaceholderText"/>
            </w:rPr>
            <w:t>.</w:t>
          </w:r>
        </w:p>
      </w:docPartBody>
    </w:docPart>
    <w:docPart>
      <w:docPartPr>
        <w:name w:val="44EFCE4E13D84A71A3553578A0F17CE9"/>
        <w:category>
          <w:name w:val="General"/>
          <w:gallery w:val="placeholder"/>
        </w:category>
        <w:types>
          <w:type w:val="bbPlcHdr"/>
        </w:types>
        <w:behaviors>
          <w:behavior w:val="content"/>
        </w:behaviors>
        <w:guid w:val="{E3A9A195-2AFF-4561-8DB4-01D10A039B6F}"/>
      </w:docPartPr>
      <w:docPartBody>
        <w:p w:rsidR="00332A66" w:rsidRDefault="00262E73" w:rsidP="00262E73">
          <w:pPr>
            <w:pStyle w:val="44EFCE4E13D84A71A3553578A0F17CE9"/>
          </w:pPr>
          <w:r>
            <w:rPr>
              <w:rStyle w:val="PlaceholderText"/>
            </w:rPr>
            <w:t>..</w:t>
          </w:r>
          <w:r w:rsidRPr="0009785A">
            <w:rPr>
              <w:rStyle w:val="PlaceholderText"/>
            </w:rPr>
            <w:t>.</w:t>
          </w:r>
        </w:p>
      </w:docPartBody>
    </w:docPart>
    <w:docPart>
      <w:docPartPr>
        <w:name w:val="93AADCE03970B9418991FC8E2A3CD93D"/>
        <w:category>
          <w:name w:val="General"/>
          <w:gallery w:val="placeholder"/>
        </w:category>
        <w:types>
          <w:type w:val="bbPlcHdr"/>
        </w:types>
        <w:behaviors>
          <w:behavior w:val="content"/>
        </w:behaviors>
        <w:guid w:val="{FFCAA2B0-889A-9647-BA3F-0C6EA3433FDC}"/>
      </w:docPartPr>
      <w:docPartBody>
        <w:p w:rsidR="00027F6A" w:rsidRDefault="00DB5789" w:rsidP="00DB5789">
          <w:pPr>
            <w:pStyle w:val="93AADCE03970B9418991FC8E2A3CD93D"/>
          </w:pPr>
          <w:r w:rsidRPr="0009785A">
            <w:rPr>
              <w:rStyle w:val="PlaceholderText"/>
            </w:rPr>
            <w:t>Enter any content that you want to repeat, including other content controls. You can also insert this control around table rows in order to repeat parts of a table.</w:t>
          </w:r>
        </w:p>
      </w:docPartBody>
    </w:docPart>
    <w:docPart>
      <w:docPartPr>
        <w:name w:val="920B55D0342BDA4AB4301AE0ECA858C4"/>
        <w:category>
          <w:name w:val="General"/>
          <w:gallery w:val="placeholder"/>
        </w:category>
        <w:types>
          <w:type w:val="bbPlcHdr"/>
        </w:types>
        <w:behaviors>
          <w:behavior w:val="content"/>
        </w:behaviors>
        <w:guid w:val="{4DF0F8DD-28A9-9543-9409-46A8F17B80EE}"/>
      </w:docPartPr>
      <w:docPartBody>
        <w:p w:rsidR="00027F6A" w:rsidRDefault="00DB5789" w:rsidP="00DB5789">
          <w:pPr>
            <w:pStyle w:val="920B55D0342BDA4AB4301AE0ECA858C4"/>
          </w:pPr>
          <w:r>
            <w:rPr>
              <w:rStyle w:val="PlaceholderText"/>
            </w:rPr>
            <w:t>Test name</w:t>
          </w:r>
        </w:p>
      </w:docPartBody>
    </w:docPart>
    <w:docPart>
      <w:docPartPr>
        <w:name w:val="E2201B85A5E56C469B81EE21536CEAB3"/>
        <w:category>
          <w:name w:val="General"/>
          <w:gallery w:val="placeholder"/>
        </w:category>
        <w:types>
          <w:type w:val="bbPlcHdr"/>
        </w:types>
        <w:behaviors>
          <w:behavior w:val="content"/>
        </w:behaviors>
        <w:guid w:val="{89CB3781-CC15-6240-909A-3AA10E80DE18}"/>
      </w:docPartPr>
      <w:docPartBody>
        <w:p w:rsidR="00027F6A" w:rsidRDefault="00DB5789" w:rsidP="00DB5789">
          <w:pPr>
            <w:pStyle w:val="E2201B85A5E56C469B81EE21536CEAB3"/>
          </w:pPr>
          <w:r w:rsidRPr="0009785A">
            <w:rPr>
              <w:rStyle w:val="PlaceholderText"/>
            </w:rPr>
            <w:t>Click or tap here to enter text.</w:t>
          </w:r>
        </w:p>
      </w:docPartBody>
    </w:docPart>
    <w:docPart>
      <w:docPartPr>
        <w:name w:val="8911A2776D8F1C409FA075891367412E"/>
        <w:category>
          <w:name w:val="General"/>
          <w:gallery w:val="placeholder"/>
        </w:category>
        <w:types>
          <w:type w:val="bbPlcHdr"/>
        </w:types>
        <w:behaviors>
          <w:behavior w:val="content"/>
        </w:behaviors>
        <w:guid w:val="{F592D148-A185-D64A-AC01-CC294702B12D}"/>
      </w:docPartPr>
      <w:docPartBody>
        <w:p w:rsidR="00027F6A" w:rsidRDefault="00DB5789" w:rsidP="00DB5789">
          <w:pPr>
            <w:pStyle w:val="8911A2776D8F1C409FA075891367412E"/>
          </w:pPr>
          <w:r w:rsidRPr="0009785A">
            <w:rPr>
              <w:rStyle w:val="PlaceholderText"/>
            </w:rPr>
            <w:t>Click or tap here to enter text.</w:t>
          </w:r>
        </w:p>
      </w:docPartBody>
    </w:docPart>
    <w:docPart>
      <w:docPartPr>
        <w:name w:val="69252EAB71303D42BB09973E72FD0F0E"/>
        <w:category>
          <w:name w:val="General"/>
          <w:gallery w:val="placeholder"/>
        </w:category>
        <w:types>
          <w:type w:val="bbPlcHdr"/>
        </w:types>
        <w:behaviors>
          <w:behavior w:val="content"/>
        </w:behaviors>
        <w:guid w:val="{F9752F9D-6F19-384F-87F6-B0EC0D142CBE}"/>
      </w:docPartPr>
      <w:docPartBody>
        <w:p w:rsidR="00027F6A" w:rsidRDefault="00DB5789" w:rsidP="00DB5789">
          <w:pPr>
            <w:pStyle w:val="69252EAB71303D42BB09973E72FD0F0E"/>
          </w:pPr>
          <w:r w:rsidRPr="0009785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Public Sans Light">
    <w:altName w:val="Calibri"/>
    <w:panose1 w:val="00000000000000000000"/>
    <w:charset w:val="00"/>
    <w:family w:val="auto"/>
    <w:pitch w:val="variable"/>
    <w:sig w:usb0="A00000FF" w:usb1="4000205B" w:usb2="000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55 Roman">
    <w:altName w:val="Cambria"/>
    <w:panose1 w:val="00000000000000000000"/>
    <w:charset w:val="00"/>
    <w:family w:val="auto"/>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itrix New Sans">
    <w:panose1 w:val="020B0604020202020204"/>
    <w:charset w:val="00"/>
    <w:family w:val="swiss"/>
    <w:notTrueType/>
    <w:pitch w:val="variable"/>
    <w:sig w:usb0="A000026F" w:usb1="5000806B" w:usb2="00000000" w:usb3="00000000" w:csb0="00000097" w:csb1="00000000"/>
  </w:font>
  <w:font w:name="Consolas">
    <w:panose1 w:val="020B0609020204030204"/>
    <w:charset w:val="00"/>
    <w:family w:val="modern"/>
    <w:pitch w:val="fixed"/>
    <w:sig w:usb0="E10006FF" w:usb1="4000FCFF" w:usb2="00000009" w:usb3="00000000" w:csb0="0000019F" w:csb1="00000000"/>
  </w:font>
  <w:font w:name="Public Sans SemiBold">
    <w:altName w:val="Calibri"/>
    <w:panose1 w:val="00000000000000000000"/>
    <w:charset w:val="00"/>
    <w:family w:val="auto"/>
    <w:pitch w:val="variable"/>
    <w:sig w:usb0="A00000FF" w:usb1="4000205B" w:usb2="00000000" w:usb3="00000000" w:csb0="00000193"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E73"/>
    <w:rsid w:val="00027F6A"/>
    <w:rsid w:val="001B311F"/>
    <w:rsid w:val="00262E73"/>
    <w:rsid w:val="00282B62"/>
    <w:rsid w:val="00332A66"/>
    <w:rsid w:val="00600305"/>
    <w:rsid w:val="00622E69"/>
    <w:rsid w:val="00797255"/>
    <w:rsid w:val="00884804"/>
    <w:rsid w:val="00DB5789"/>
    <w:rsid w:val="00DC224C"/>
    <w:rsid w:val="00F3540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789"/>
    <w:rPr>
      <w:color w:val="808080"/>
    </w:rPr>
  </w:style>
  <w:style w:type="paragraph" w:customStyle="1" w:styleId="3EC2DAD14D40494ABE7142CB8663809B3">
    <w:name w:val="3EC2DAD14D40494ABE7142CB8663809B3"/>
    <w:rsid w:val="00262E73"/>
    <w:pPr>
      <w:widowControl w:val="0"/>
      <w:spacing w:after="200" w:line="276" w:lineRule="auto"/>
    </w:pPr>
    <w:rPr>
      <w:rFonts w:ascii="Public Sans Light" w:eastAsiaTheme="minorHAnsi" w:hAnsi="Public Sans Light"/>
      <w:lang w:val="en-US" w:eastAsia="en-US"/>
    </w:rPr>
  </w:style>
  <w:style w:type="paragraph" w:customStyle="1" w:styleId="FAA43AB4135D4450965AF8E4C05FD9EF3">
    <w:name w:val="FAA43AB4135D4450965AF8E4C05FD9EF3"/>
    <w:rsid w:val="00262E73"/>
    <w:pPr>
      <w:widowControl w:val="0"/>
      <w:spacing w:after="200" w:line="276" w:lineRule="auto"/>
    </w:pPr>
    <w:rPr>
      <w:rFonts w:ascii="Public Sans Light" w:eastAsiaTheme="minorHAnsi" w:hAnsi="Public Sans Light"/>
      <w:lang w:val="en-US" w:eastAsia="en-US"/>
    </w:rPr>
  </w:style>
  <w:style w:type="paragraph" w:customStyle="1" w:styleId="FB54ABD732484438B4DBC4F607ED5F153">
    <w:name w:val="FB54ABD732484438B4DBC4F607ED5F153"/>
    <w:rsid w:val="00262E73"/>
    <w:pPr>
      <w:widowControl w:val="0"/>
      <w:spacing w:after="200" w:line="276" w:lineRule="auto"/>
    </w:pPr>
    <w:rPr>
      <w:rFonts w:ascii="Public Sans Light" w:eastAsiaTheme="minorHAnsi" w:hAnsi="Public Sans Light"/>
      <w:lang w:val="en-US" w:eastAsia="en-US"/>
    </w:rPr>
  </w:style>
  <w:style w:type="paragraph" w:customStyle="1" w:styleId="C6D744D937834A839E77C077083ADB403">
    <w:name w:val="C6D744D937834A839E77C077083ADB403"/>
    <w:rsid w:val="00262E73"/>
    <w:pPr>
      <w:widowControl w:val="0"/>
      <w:spacing w:after="200" w:line="276" w:lineRule="auto"/>
    </w:pPr>
    <w:rPr>
      <w:rFonts w:ascii="Public Sans Light" w:eastAsiaTheme="minorHAnsi" w:hAnsi="Public Sans Light"/>
      <w:lang w:val="en-US" w:eastAsia="en-US"/>
    </w:rPr>
  </w:style>
  <w:style w:type="paragraph" w:customStyle="1" w:styleId="060CFC61E5A44682A933742DA99BAFD53">
    <w:name w:val="060CFC61E5A44682A933742DA99BAFD53"/>
    <w:rsid w:val="00262E73"/>
    <w:pPr>
      <w:widowControl w:val="0"/>
      <w:spacing w:after="200" w:line="276" w:lineRule="auto"/>
    </w:pPr>
    <w:rPr>
      <w:rFonts w:ascii="Public Sans Light" w:eastAsiaTheme="minorHAnsi" w:hAnsi="Public Sans Light"/>
      <w:lang w:val="en-US" w:eastAsia="en-US"/>
    </w:rPr>
  </w:style>
  <w:style w:type="paragraph" w:customStyle="1" w:styleId="B26AF547B67B471EBD9428D204C59C4D3">
    <w:name w:val="B26AF547B67B471EBD9428D204C59C4D3"/>
    <w:rsid w:val="00262E73"/>
    <w:pPr>
      <w:widowControl w:val="0"/>
      <w:spacing w:after="200" w:line="276" w:lineRule="auto"/>
    </w:pPr>
    <w:rPr>
      <w:rFonts w:ascii="Public Sans Light" w:eastAsiaTheme="minorHAnsi" w:hAnsi="Public Sans Light"/>
      <w:lang w:val="en-US" w:eastAsia="en-US"/>
    </w:rPr>
  </w:style>
  <w:style w:type="paragraph" w:customStyle="1" w:styleId="8E7B130134874AADA8FF4B1905F6B0353">
    <w:name w:val="8E7B130134874AADA8FF4B1905F6B0353"/>
    <w:rsid w:val="00262E73"/>
    <w:pPr>
      <w:widowControl w:val="0"/>
      <w:spacing w:after="200" w:line="276" w:lineRule="auto"/>
    </w:pPr>
    <w:rPr>
      <w:rFonts w:ascii="Public Sans Light" w:eastAsiaTheme="minorHAnsi" w:hAnsi="Public Sans Light"/>
      <w:lang w:val="en-US" w:eastAsia="en-US"/>
    </w:rPr>
  </w:style>
  <w:style w:type="paragraph" w:customStyle="1" w:styleId="92C9F5AEEA0D4020A9AD3E528C3983E23">
    <w:name w:val="92C9F5AEEA0D4020A9AD3E528C3983E23"/>
    <w:rsid w:val="00262E73"/>
    <w:pPr>
      <w:widowControl w:val="0"/>
      <w:spacing w:after="200" w:line="276" w:lineRule="auto"/>
    </w:pPr>
    <w:rPr>
      <w:rFonts w:ascii="Public Sans Light" w:eastAsiaTheme="minorHAnsi" w:hAnsi="Public Sans Light"/>
      <w:lang w:val="en-US" w:eastAsia="en-US"/>
    </w:rPr>
  </w:style>
  <w:style w:type="paragraph" w:customStyle="1" w:styleId="791A5093C7EE490F8A4FBCC2661758E83">
    <w:name w:val="791A5093C7EE490F8A4FBCC2661758E83"/>
    <w:rsid w:val="00262E73"/>
    <w:pPr>
      <w:widowControl w:val="0"/>
      <w:spacing w:after="200" w:line="276" w:lineRule="auto"/>
    </w:pPr>
    <w:rPr>
      <w:rFonts w:ascii="Public Sans Light" w:eastAsiaTheme="minorHAnsi" w:hAnsi="Public Sans Light"/>
      <w:lang w:val="en-US" w:eastAsia="en-US"/>
    </w:rPr>
  </w:style>
  <w:style w:type="paragraph" w:customStyle="1" w:styleId="20E4CFBD8D454399B0365FB27222B6CC3">
    <w:name w:val="20E4CFBD8D454399B0365FB27222B6CC3"/>
    <w:rsid w:val="00262E73"/>
    <w:pPr>
      <w:widowControl w:val="0"/>
      <w:spacing w:after="200" w:line="276" w:lineRule="auto"/>
    </w:pPr>
    <w:rPr>
      <w:rFonts w:ascii="Public Sans Light" w:eastAsiaTheme="minorHAnsi" w:hAnsi="Public Sans Light"/>
      <w:lang w:val="en-US" w:eastAsia="en-US"/>
    </w:rPr>
  </w:style>
  <w:style w:type="paragraph" w:customStyle="1" w:styleId="3B9F660C7F3D4445A6997DED6DE013003">
    <w:name w:val="3B9F660C7F3D4445A6997DED6DE013003"/>
    <w:rsid w:val="00262E73"/>
    <w:pPr>
      <w:widowControl w:val="0"/>
      <w:spacing w:after="200" w:line="276" w:lineRule="auto"/>
    </w:pPr>
    <w:rPr>
      <w:rFonts w:ascii="Public Sans Light" w:eastAsiaTheme="minorHAnsi" w:hAnsi="Public Sans Light"/>
      <w:lang w:val="en-US" w:eastAsia="en-US"/>
    </w:rPr>
  </w:style>
  <w:style w:type="paragraph" w:customStyle="1" w:styleId="223DD650E5DF4C0E8C7853B4E4655B9F3">
    <w:name w:val="223DD650E5DF4C0E8C7853B4E4655B9F3"/>
    <w:rsid w:val="00262E73"/>
    <w:pPr>
      <w:widowControl w:val="0"/>
      <w:spacing w:after="200" w:line="276" w:lineRule="auto"/>
    </w:pPr>
    <w:rPr>
      <w:rFonts w:ascii="Public Sans Light" w:eastAsiaTheme="minorHAnsi" w:hAnsi="Public Sans Light"/>
      <w:lang w:val="en-US" w:eastAsia="en-US"/>
    </w:rPr>
  </w:style>
  <w:style w:type="paragraph" w:customStyle="1" w:styleId="566963CA075B4E25B7741E9E727B45C53">
    <w:name w:val="566963CA075B4E25B7741E9E727B45C53"/>
    <w:rsid w:val="00262E73"/>
    <w:pPr>
      <w:widowControl w:val="0"/>
      <w:spacing w:after="200" w:line="276" w:lineRule="auto"/>
    </w:pPr>
    <w:rPr>
      <w:rFonts w:ascii="Public Sans Light" w:eastAsiaTheme="minorHAnsi" w:hAnsi="Public Sans Light"/>
      <w:lang w:val="en-US" w:eastAsia="en-US"/>
    </w:rPr>
  </w:style>
  <w:style w:type="paragraph" w:customStyle="1" w:styleId="B5DDB7937B0149F5A87F72321E71D6DE3">
    <w:name w:val="B5DDB7937B0149F5A87F72321E71D6DE3"/>
    <w:rsid w:val="00262E73"/>
    <w:pPr>
      <w:widowControl w:val="0"/>
      <w:spacing w:after="200" w:line="276" w:lineRule="auto"/>
    </w:pPr>
    <w:rPr>
      <w:rFonts w:ascii="Public Sans Light" w:eastAsiaTheme="minorHAnsi" w:hAnsi="Public Sans Light"/>
      <w:lang w:val="en-US" w:eastAsia="en-US"/>
    </w:rPr>
  </w:style>
  <w:style w:type="paragraph" w:customStyle="1" w:styleId="E86C4B8E70524FD89F67637DF9319D703">
    <w:name w:val="E86C4B8E70524FD89F67637DF9319D703"/>
    <w:rsid w:val="00262E73"/>
    <w:pPr>
      <w:widowControl w:val="0"/>
      <w:spacing w:after="200" w:line="276" w:lineRule="auto"/>
    </w:pPr>
    <w:rPr>
      <w:rFonts w:ascii="Public Sans Light" w:eastAsiaTheme="minorHAnsi" w:hAnsi="Public Sans Light"/>
      <w:lang w:val="en-US" w:eastAsia="en-US"/>
    </w:rPr>
  </w:style>
  <w:style w:type="paragraph" w:customStyle="1" w:styleId="86460F1D6CAB40D4815563CEB62B9C2C3">
    <w:name w:val="86460F1D6CAB40D4815563CEB62B9C2C3"/>
    <w:rsid w:val="00262E73"/>
    <w:pPr>
      <w:widowControl w:val="0"/>
      <w:spacing w:after="200" w:line="276" w:lineRule="auto"/>
    </w:pPr>
    <w:rPr>
      <w:rFonts w:ascii="Public Sans Light" w:eastAsiaTheme="minorHAnsi" w:hAnsi="Public Sans Light"/>
      <w:lang w:val="en-US" w:eastAsia="en-US"/>
    </w:rPr>
  </w:style>
  <w:style w:type="paragraph" w:customStyle="1" w:styleId="ECBA2BCB1EA541EFBBD3CDE8126B7F593">
    <w:name w:val="ECBA2BCB1EA541EFBBD3CDE8126B7F593"/>
    <w:rsid w:val="00262E73"/>
    <w:pPr>
      <w:widowControl w:val="0"/>
      <w:spacing w:after="200" w:line="276" w:lineRule="auto"/>
    </w:pPr>
    <w:rPr>
      <w:rFonts w:ascii="Public Sans Light" w:eastAsiaTheme="minorHAnsi" w:hAnsi="Public Sans Light"/>
      <w:lang w:val="en-US" w:eastAsia="en-US"/>
    </w:rPr>
  </w:style>
  <w:style w:type="paragraph" w:customStyle="1" w:styleId="171ACD0D878B4C77A2B85D9888A5CF423">
    <w:name w:val="171ACD0D878B4C77A2B85D9888A5CF423"/>
    <w:rsid w:val="00262E73"/>
    <w:pPr>
      <w:widowControl w:val="0"/>
      <w:spacing w:after="200" w:line="276" w:lineRule="auto"/>
    </w:pPr>
    <w:rPr>
      <w:rFonts w:ascii="Public Sans Light" w:eastAsiaTheme="minorHAnsi" w:hAnsi="Public Sans Light"/>
      <w:lang w:val="en-US" w:eastAsia="en-US"/>
    </w:rPr>
  </w:style>
  <w:style w:type="paragraph" w:customStyle="1" w:styleId="8446517C9FFF45FAA8B6184E9DCED0723">
    <w:name w:val="8446517C9FFF45FAA8B6184E9DCED0723"/>
    <w:rsid w:val="00262E73"/>
    <w:pPr>
      <w:widowControl w:val="0"/>
      <w:spacing w:after="200" w:line="276" w:lineRule="auto"/>
    </w:pPr>
    <w:rPr>
      <w:rFonts w:ascii="Public Sans Light" w:eastAsiaTheme="minorHAnsi" w:hAnsi="Public Sans Light"/>
      <w:lang w:val="en-US" w:eastAsia="en-US"/>
    </w:rPr>
  </w:style>
  <w:style w:type="paragraph" w:customStyle="1" w:styleId="71BD6D492ED640CA8E13BCC342A898EC3">
    <w:name w:val="71BD6D492ED640CA8E13BCC342A898EC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6E0D6A3E87194B728D40393DCE7032BE3">
    <w:name w:val="6E0D6A3E87194B728D40393DCE7032BE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AB377A9E92EF40CFA4D78BB2B3E22D3F3">
    <w:name w:val="AB377A9E92EF40CFA4D78BB2B3E22D3F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1E507CBB510B4395AA61C59781A99BCC3">
    <w:name w:val="1E507CBB510B4395AA61C59781A99BCC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6922F2DA4D4C4DA1A7A3DC35FF5C84FB3">
    <w:name w:val="6922F2DA4D4C4DA1A7A3DC35FF5C84FB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86B0C8036056456A8968434FBAAC962B3">
    <w:name w:val="86B0C8036056456A8968434FBAAC962B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3441DC328C734604A9CE5CFC88396F0F3">
    <w:name w:val="3441DC328C734604A9CE5CFC88396F0F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95FD9BEB9C11484083DC07CDD02D33B33">
    <w:name w:val="95FD9BEB9C11484083DC07CDD02D33B3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F938AF74F18249B7BAC23BEB4A161C8D3">
    <w:name w:val="F938AF74F18249B7BAC23BEB4A161C8D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2D50FD92206A427EA4882D79521653383">
    <w:name w:val="2D50FD92206A427EA4882D7952165338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8D353A53B87E403C97A165AC097590D03">
    <w:name w:val="8D353A53B87E403C97A165AC097590D0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146416CEB7AC424D90173EB4D79E579B3">
    <w:name w:val="146416CEB7AC424D90173EB4D79E579B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8211F9BDC7934D658E2898B1839A33613">
    <w:name w:val="8211F9BDC7934D658E2898B1839A3361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114123BB1DFF4AD6AF8BAA080345F1C73">
    <w:name w:val="114123BB1DFF4AD6AF8BAA080345F1C7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15DC08DC3F4E4C7EB6099F26682527213">
    <w:name w:val="15DC08DC3F4E4C7EB6099F2668252721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F10639ECEF7A49EBBAB31F5A25C04A1A3">
    <w:name w:val="F10639ECEF7A49EBBAB31F5A25C04A1A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9DE3B95969E04357A9A7246E74B15A833">
    <w:name w:val="9DE3B95969E04357A9A7246E74B15A83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531E2CBEB9DD4BACB62D02D2F391B11B2">
    <w:name w:val="531E2CBEB9DD4BACB62D02D2F391B11B2"/>
    <w:rsid w:val="00262E73"/>
    <w:pPr>
      <w:widowControl w:val="0"/>
      <w:spacing w:after="200" w:line="276" w:lineRule="auto"/>
    </w:pPr>
    <w:rPr>
      <w:rFonts w:ascii="Public Sans Light" w:eastAsiaTheme="minorHAnsi" w:hAnsi="Public Sans Light"/>
      <w:lang w:val="en-US" w:eastAsia="en-US"/>
    </w:rPr>
  </w:style>
  <w:style w:type="paragraph" w:customStyle="1" w:styleId="5C98C00B21A042E58EDA76ACEA237E452">
    <w:name w:val="5C98C00B21A042E58EDA76ACEA237E452"/>
    <w:rsid w:val="00262E73"/>
    <w:pPr>
      <w:widowControl w:val="0"/>
      <w:spacing w:after="200" w:line="276" w:lineRule="auto"/>
    </w:pPr>
    <w:rPr>
      <w:rFonts w:ascii="Public Sans Light" w:eastAsiaTheme="minorHAnsi" w:hAnsi="Public Sans Light"/>
      <w:lang w:val="en-US" w:eastAsia="en-US"/>
    </w:rPr>
  </w:style>
  <w:style w:type="paragraph" w:customStyle="1" w:styleId="6DBBE2BB34DC4285B54045F08CA89FE12">
    <w:name w:val="6DBBE2BB34DC4285B54045F08CA89FE12"/>
    <w:rsid w:val="00262E73"/>
    <w:pPr>
      <w:widowControl w:val="0"/>
      <w:spacing w:after="200" w:line="276" w:lineRule="auto"/>
    </w:pPr>
    <w:rPr>
      <w:rFonts w:ascii="Public Sans Light" w:eastAsiaTheme="minorHAnsi" w:hAnsi="Public Sans Light"/>
      <w:lang w:val="en-US" w:eastAsia="en-US"/>
    </w:rPr>
  </w:style>
  <w:style w:type="paragraph" w:customStyle="1" w:styleId="BC9CF3F8C8E04B928C4F5545FA4AF69A3">
    <w:name w:val="BC9CF3F8C8E04B928C4F5545FA4AF69A3"/>
    <w:rsid w:val="00262E73"/>
    <w:pPr>
      <w:widowControl w:val="0"/>
      <w:spacing w:after="200" w:line="276" w:lineRule="auto"/>
    </w:pPr>
    <w:rPr>
      <w:rFonts w:ascii="Public Sans Light" w:eastAsiaTheme="minorHAnsi" w:hAnsi="Public Sans Light"/>
      <w:lang w:val="en-US" w:eastAsia="en-US"/>
    </w:rPr>
  </w:style>
  <w:style w:type="paragraph" w:customStyle="1" w:styleId="31AD5B7A385A4D60837061DBC67973FF2">
    <w:name w:val="31AD5B7A385A4D60837061DBC67973FF2"/>
    <w:rsid w:val="00262E73"/>
    <w:pPr>
      <w:widowControl w:val="0"/>
      <w:spacing w:after="200" w:line="276" w:lineRule="auto"/>
    </w:pPr>
    <w:rPr>
      <w:rFonts w:ascii="Public Sans Light" w:eastAsiaTheme="minorHAnsi" w:hAnsi="Public Sans Light"/>
      <w:lang w:val="en-US" w:eastAsia="en-US"/>
    </w:rPr>
  </w:style>
  <w:style w:type="paragraph" w:customStyle="1" w:styleId="326DFCE73DE141618A1185914D7D739D2">
    <w:name w:val="326DFCE73DE141618A1185914D7D739D2"/>
    <w:rsid w:val="00262E73"/>
    <w:pPr>
      <w:widowControl w:val="0"/>
      <w:spacing w:after="200" w:line="276" w:lineRule="auto"/>
    </w:pPr>
    <w:rPr>
      <w:rFonts w:ascii="Public Sans Light" w:eastAsiaTheme="minorHAnsi" w:hAnsi="Public Sans Light"/>
      <w:lang w:val="en-US" w:eastAsia="en-US"/>
    </w:rPr>
  </w:style>
  <w:style w:type="paragraph" w:customStyle="1" w:styleId="4FB92F761D554FB7979D200904F25F702">
    <w:name w:val="4FB92F761D554FB7979D200904F25F702"/>
    <w:rsid w:val="00262E73"/>
    <w:pPr>
      <w:widowControl w:val="0"/>
      <w:spacing w:after="200" w:line="276" w:lineRule="auto"/>
    </w:pPr>
    <w:rPr>
      <w:rFonts w:ascii="Public Sans Light" w:eastAsiaTheme="minorHAnsi" w:hAnsi="Public Sans Light"/>
      <w:lang w:val="en-US" w:eastAsia="en-US"/>
    </w:rPr>
  </w:style>
  <w:style w:type="paragraph" w:customStyle="1" w:styleId="46D353F512E741498C0499B92C21E3EF3">
    <w:name w:val="46D353F512E741498C0499B92C21E3EF3"/>
    <w:rsid w:val="00262E73"/>
    <w:pPr>
      <w:widowControl w:val="0"/>
      <w:spacing w:after="200" w:line="276" w:lineRule="auto"/>
    </w:pPr>
    <w:rPr>
      <w:rFonts w:ascii="Public Sans Light" w:eastAsiaTheme="minorHAnsi" w:hAnsi="Public Sans Light"/>
      <w:lang w:val="en-US" w:eastAsia="en-US"/>
    </w:rPr>
  </w:style>
  <w:style w:type="paragraph" w:customStyle="1" w:styleId="412765EB0F074C1F904B86A876F4C7522">
    <w:name w:val="412765EB0F074C1F904B86A876F4C7522"/>
    <w:rsid w:val="00262E73"/>
    <w:pPr>
      <w:widowControl w:val="0"/>
      <w:spacing w:after="200" w:line="276" w:lineRule="auto"/>
    </w:pPr>
    <w:rPr>
      <w:rFonts w:ascii="Public Sans Light" w:eastAsiaTheme="minorHAnsi" w:hAnsi="Public Sans Light"/>
      <w:lang w:val="en-US" w:eastAsia="en-US"/>
    </w:rPr>
  </w:style>
  <w:style w:type="paragraph" w:customStyle="1" w:styleId="E2E9630434C247EC83D5AB4A2030A2422">
    <w:name w:val="E2E9630434C247EC83D5AB4A2030A2422"/>
    <w:rsid w:val="00262E73"/>
    <w:pPr>
      <w:widowControl w:val="0"/>
      <w:spacing w:after="200" w:line="276" w:lineRule="auto"/>
    </w:pPr>
    <w:rPr>
      <w:rFonts w:ascii="Public Sans Light" w:eastAsiaTheme="minorHAnsi" w:hAnsi="Public Sans Light"/>
      <w:lang w:val="en-US" w:eastAsia="en-US"/>
    </w:rPr>
  </w:style>
  <w:style w:type="paragraph" w:customStyle="1" w:styleId="D5B68555E91A4DD1A6F991544CE0C9D12">
    <w:name w:val="D5B68555E91A4DD1A6F991544CE0C9D12"/>
    <w:rsid w:val="00262E73"/>
    <w:pPr>
      <w:widowControl w:val="0"/>
      <w:spacing w:after="200" w:line="276" w:lineRule="auto"/>
    </w:pPr>
    <w:rPr>
      <w:rFonts w:ascii="Public Sans Light" w:eastAsiaTheme="minorHAnsi" w:hAnsi="Public Sans Light"/>
      <w:lang w:val="en-US" w:eastAsia="en-US"/>
    </w:rPr>
  </w:style>
  <w:style w:type="paragraph" w:customStyle="1" w:styleId="D6499661C2A348CC906A92381A96781D3">
    <w:name w:val="D6499661C2A348CC906A92381A96781D3"/>
    <w:rsid w:val="00262E73"/>
    <w:pPr>
      <w:widowControl w:val="0"/>
      <w:spacing w:after="200" w:line="276" w:lineRule="auto"/>
    </w:pPr>
    <w:rPr>
      <w:rFonts w:ascii="Public Sans Light" w:eastAsiaTheme="minorHAnsi" w:hAnsi="Public Sans Light"/>
      <w:lang w:val="en-US" w:eastAsia="en-US"/>
    </w:rPr>
  </w:style>
  <w:style w:type="paragraph" w:customStyle="1" w:styleId="1EC6E1E44F084AC0BFFA9338BA53D7302">
    <w:name w:val="1EC6E1E44F084AC0BFFA9338BA53D7302"/>
    <w:rsid w:val="00262E73"/>
    <w:pPr>
      <w:widowControl w:val="0"/>
      <w:spacing w:after="200" w:line="276" w:lineRule="auto"/>
    </w:pPr>
    <w:rPr>
      <w:rFonts w:ascii="Public Sans Light" w:eastAsiaTheme="minorHAnsi" w:hAnsi="Public Sans Light"/>
      <w:lang w:val="en-US" w:eastAsia="en-US"/>
    </w:rPr>
  </w:style>
  <w:style w:type="paragraph" w:customStyle="1" w:styleId="E2C73DFC9F2E403086B9FC9DF241D3D12">
    <w:name w:val="E2C73DFC9F2E403086B9FC9DF241D3D12"/>
    <w:rsid w:val="00262E73"/>
    <w:pPr>
      <w:widowControl w:val="0"/>
      <w:spacing w:after="200" w:line="276" w:lineRule="auto"/>
    </w:pPr>
    <w:rPr>
      <w:rFonts w:ascii="Public Sans Light" w:eastAsiaTheme="minorHAnsi" w:hAnsi="Public Sans Light"/>
      <w:lang w:val="en-US" w:eastAsia="en-US"/>
    </w:rPr>
  </w:style>
  <w:style w:type="paragraph" w:customStyle="1" w:styleId="3DD147BFAAE34316B458650D8CCF0AD12">
    <w:name w:val="3DD147BFAAE34316B458650D8CCF0AD12"/>
    <w:rsid w:val="00262E73"/>
    <w:pPr>
      <w:widowControl w:val="0"/>
      <w:spacing w:after="200" w:line="276" w:lineRule="auto"/>
    </w:pPr>
    <w:rPr>
      <w:rFonts w:ascii="Public Sans Light" w:eastAsiaTheme="minorHAnsi" w:hAnsi="Public Sans Light"/>
      <w:lang w:val="en-US" w:eastAsia="en-US"/>
    </w:rPr>
  </w:style>
  <w:style w:type="paragraph" w:customStyle="1" w:styleId="C5F16DD6BCD240819035EFD14AD233C43">
    <w:name w:val="C5F16DD6BCD240819035EFD14AD233C43"/>
    <w:rsid w:val="00262E73"/>
    <w:pPr>
      <w:widowControl w:val="0"/>
      <w:spacing w:after="200" w:line="276" w:lineRule="auto"/>
    </w:pPr>
    <w:rPr>
      <w:rFonts w:ascii="Public Sans Light" w:eastAsiaTheme="minorHAnsi" w:hAnsi="Public Sans Light"/>
      <w:lang w:val="en-US" w:eastAsia="en-US"/>
    </w:rPr>
  </w:style>
  <w:style w:type="paragraph" w:customStyle="1" w:styleId="E4E8248BD96D4C7CB123837A7339A9452">
    <w:name w:val="E4E8248BD96D4C7CB123837A7339A9452"/>
    <w:rsid w:val="00262E73"/>
    <w:pPr>
      <w:widowControl w:val="0"/>
      <w:spacing w:after="200" w:line="276" w:lineRule="auto"/>
    </w:pPr>
    <w:rPr>
      <w:rFonts w:ascii="Public Sans Light" w:eastAsiaTheme="minorHAnsi" w:hAnsi="Public Sans Light"/>
      <w:lang w:val="en-US" w:eastAsia="en-US"/>
    </w:rPr>
  </w:style>
  <w:style w:type="paragraph" w:customStyle="1" w:styleId="35BE128601264E68A8D0BE50B513A37B2">
    <w:name w:val="35BE128601264E68A8D0BE50B513A37B2"/>
    <w:rsid w:val="00262E73"/>
    <w:pPr>
      <w:widowControl w:val="0"/>
      <w:spacing w:after="200" w:line="276" w:lineRule="auto"/>
    </w:pPr>
    <w:rPr>
      <w:rFonts w:ascii="Public Sans Light" w:eastAsiaTheme="minorHAnsi" w:hAnsi="Public Sans Light"/>
      <w:lang w:val="en-US" w:eastAsia="en-US"/>
    </w:rPr>
  </w:style>
  <w:style w:type="paragraph" w:customStyle="1" w:styleId="8CE6B2A09BF542C59D5CDE3D424FEE072">
    <w:name w:val="8CE6B2A09BF542C59D5CDE3D424FEE072"/>
    <w:rsid w:val="00262E73"/>
    <w:pPr>
      <w:widowControl w:val="0"/>
      <w:spacing w:after="200" w:line="276" w:lineRule="auto"/>
    </w:pPr>
    <w:rPr>
      <w:rFonts w:ascii="Public Sans Light" w:eastAsiaTheme="minorHAnsi" w:hAnsi="Public Sans Light"/>
      <w:lang w:val="en-US" w:eastAsia="en-US"/>
    </w:rPr>
  </w:style>
  <w:style w:type="paragraph" w:customStyle="1" w:styleId="BFD8AE9DF9CD4835A67F5A92CBC4B47D3">
    <w:name w:val="BFD8AE9DF9CD4835A67F5A92CBC4B47D3"/>
    <w:rsid w:val="00262E73"/>
    <w:pPr>
      <w:widowControl w:val="0"/>
      <w:spacing w:after="200" w:line="276" w:lineRule="auto"/>
    </w:pPr>
    <w:rPr>
      <w:rFonts w:ascii="Public Sans Light" w:eastAsiaTheme="minorHAnsi" w:hAnsi="Public Sans Light"/>
      <w:lang w:val="en-US" w:eastAsia="en-US"/>
    </w:rPr>
  </w:style>
  <w:style w:type="paragraph" w:customStyle="1" w:styleId="6B795A8F4CFE49299494233438714D963">
    <w:name w:val="6B795A8F4CFE49299494233438714D963"/>
    <w:rsid w:val="00262E73"/>
    <w:pPr>
      <w:widowControl w:val="0"/>
      <w:spacing w:after="200" w:line="276" w:lineRule="auto"/>
    </w:pPr>
    <w:rPr>
      <w:rFonts w:ascii="Public Sans Light" w:eastAsiaTheme="minorHAnsi" w:hAnsi="Public Sans Light"/>
      <w:lang w:val="en-US" w:eastAsia="en-US"/>
    </w:rPr>
  </w:style>
  <w:style w:type="paragraph" w:customStyle="1" w:styleId="D4C59214DC1143CCBC944BBF6453A6703">
    <w:name w:val="D4C59214DC1143CCBC944BBF6453A6703"/>
    <w:rsid w:val="00262E73"/>
    <w:pPr>
      <w:widowControl w:val="0"/>
      <w:spacing w:after="200" w:line="276" w:lineRule="auto"/>
    </w:pPr>
    <w:rPr>
      <w:rFonts w:ascii="Public Sans Light" w:eastAsiaTheme="minorHAnsi" w:hAnsi="Public Sans Light"/>
      <w:lang w:val="en-US" w:eastAsia="en-US"/>
    </w:rPr>
  </w:style>
  <w:style w:type="paragraph" w:customStyle="1" w:styleId="35C10E7389334BA4BEC6C0BD50F2E5833">
    <w:name w:val="35C10E7389334BA4BEC6C0BD50F2E5833"/>
    <w:rsid w:val="00262E73"/>
    <w:pPr>
      <w:widowControl w:val="0"/>
      <w:spacing w:after="200" w:line="276" w:lineRule="auto"/>
    </w:pPr>
    <w:rPr>
      <w:rFonts w:ascii="Public Sans Light" w:eastAsiaTheme="minorHAnsi" w:hAnsi="Public Sans Light"/>
      <w:lang w:val="en-US" w:eastAsia="en-US"/>
    </w:rPr>
  </w:style>
  <w:style w:type="paragraph" w:customStyle="1" w:styleId="952AE7F7BAB246D596268BAAD9793CA93">
    <w:name w:val="952AE7F7BAB246D596268BAAD9793CA93"/>
    <w:rsid w:val="00262E73"/>
    <w:pPr>
      <w:widowControl w:val="0"/>
      <w:spacing w:after="200" w:line="276" w:lineRule="auto"/>
    </w:pPr>
    <w:rPr>
      <w:rFonts w:ascii="Public Sans Light" w:eastAsiaTheme="minorHAnsi" w:hAnsi="Public Sans Light"/>
      <w:lang w:val="en-US" w:eastAsia="en-US"/>
    </w:rPr>
  </w:style>
  <w:style w:type="paragraph" w:customStyle="1" w:styleId="CC6CC9520B0B4A20B3EC9AD5F494A6033">
    <w:name w:val="CC6CC9520B0B4A20B3EC9AD5F494A6033"/>
    <w:rsid w:val="00262E73"/>
    <w:pPr>
      <w:widowControl w:val="0"/>
      <w:spacing w:after="200" w:line="276" w:lineRule="auto"/>
    </w:pPr>
    <w:rPr>
      <w:rFonts w:ascii="Public Sans Light" w:eastAsiaTheme="minorHAnsi" w:hAnsi="Public Sans Light"/>
      <w:lang w:val="en-US" w:eastAsia="en-US"/>
    </w:rPr>
  </w:style>
  <w:style w:type="paragraph" w:customStyle="1" w:styleId="97D896E167C14EAA9496174F698072DD3">
    <w:name w:val="97D896E167C14EAA9496174F698072DD3"/>
    <w:rsid w:val="00262E73"/>
    <w:pPr>
      <w:widowControl w:val="0"/>
      <w:spacing w:after="200" w:line="276" w:lineRule="auto"/>
    </w:pPr>
    <w:rPr>
      <w:rFonts w:ascii="Public Sans Light" w:eastAsiaTheme="minorHAnsi" w:hAnsi="Public Sans Light"/>
      <w:lang w:val="en-US" w:eastAsia="en-US"/>
    </w:rPr>
  </w:style>
  <w:style w:type="paragraph" w:customStyle="1" w:styleId="87FF1BCF91E043D098532C62E955D798">
    <w:name w:val="87FF1BCF91E043D098532C62E955D798"/>
    <w:rsid w:val="00262E73"/>
    <w:pPr>
      <w:widowControl w:val="0"/>
      <w:spacing w:after="200" w:line="276" w:lineRule="auto"/>
    </w:pPr>
    <w:rPr>
      <w:rFonts w:ascii="Public Sans Light" w:eastAsiaTheme="minorHAnsi" w:hAnsi="Public Sans Light"/>
      <w:lang w:val="en-US" w:eastAsia="en-US"/>
    </w:rPr>
  </w:style>
  <w:style w:type="paragraph" w:customStyle="1" w:styleId="ED60E766089C4FE580BBE2D25CFD9F76">
    <w:name w:val="ED60E766089C4FE580BBE2D25CFD9F76"/>
    <w:rsid w:val="00262E73"/>
    <w:pPr>
      <w:widowControl w:val="0"/>
      <w:spacing w:after="200" w:line="276" w:lineRule="auto"/>
    </w:pPr>
    <w:rPr>
      <w:rFonts w:ascii="Public Sans Light" w:eastAsiaTheme="minorHAnsi" w:hAnsi="Public Sans Light"/>
      <w:lang w:val="en-US" w:eastAsia="en-US"/>
    </w:rPr>
  </w:style>
  <w:style w:type="paragraph" w:customStyle="1" w:styleId="4D0839BF069F469E9442BBA0A08B6C31">
    <w:name w:val="4D0839BF069F469E9442BBA0A08B6C31"/>
    <w:rsid w:val="00262E73"/>
    <w:pPr>
      <w:widowControl w:val="0"/>
      <w:spacing w:after="200" w:line="276" w:lineRule="auto"/>
    </w:pPr>
    <w:rPr>
      <w:rFonts w:ascii="Public Sans Light" w:eastAsiaTheme="minorHAnsi" w:hAnsi="Public Sans Light"/>
      <w:lang w:val="en-US" w:eastAsia="en-US"/>
    </w:rPr>
  </w:style>
  <w:style w:type="paragraph" w:customStyle="1" w:styleId="6B2CE61A79E5458FB6C012116C459F5F3">
    <w:name w:val="6B2CE61A79E5458FB6C012116C459F5F3"/>
    <w:rsid w:val="00262E73"/>
    <w:pPr>
      <w:widowControl w:val="0"/>
      <w:spacing w:after="200" w:line="276" w:lineRule="auto"/>
    </w:pPr>
    <w:rPr>
      <w:rFonts w:ascii="Public Sans Light" w:eastAsiaTheme="minorHAnsi" w:hAnsi="Public Sans Light"/>
      <w:lang w:val="en-US" w:eastAsia="en-US"/>
    </w:rPr>
  </w:style>
  <w:style w:type="paragraph" w:customStyle="1" w:styleId="80B34936C74D465593BAFD02FCBE841B">
    <w:name w:val="80B34936C74D465593BAFD02FCBE841B"/>
    <w:rsid w:val="00262E73"/>
    <w:pPr>
      <w:widowControl w:val="0"/>
      <w:spacing w:after="200" w:line="276" w:lineRule="auto"/>
    </w:pPr>
    <w:rPr>
      <w:rFonts w:ascii="Public Sans Light" w:eastAsiaTheme="minorHAnsi" w:hAnsi="Public Sans Light"/>
      <w:lang w:val="en-US" w:eastAsia="en-US"/>
    </w:rPr>
  </w:style>
  <w:style w:type="paragraph" w:customStyle="1" w:styleId="0B132AE447F941E4867A81B16CD28F71">
    <w:name w:val="0B132AE447F941E4867A81B16CD28F71"/>
    <w:rsid w:val="00262E73"/>
    <w:pPr>
      <w:widowControl w:val="0"/>
      <w:spacing w:after="200" w:line="276" w:lineRule="auto"/>
    </w:pPr>
    <w:rPr>
      <w:rFonts w:ascii="Public Sans Light" w:eastAsiaTheme="minorHAnsi" w:hAnsi="Public Sans Light"/>
      <w:lang w:val="en-US" w:eastAsia="en-US"/>
    </w:rPr>
  </w:style>
  <w:style w:type="paragraph" w:customStyle="1" w:styleId="8F463A3E15934427A7568F6EEB3AD410">
    <w:name w:val="8F463A3E15934427A7568F6EEB3AD410"/>
    <w:rsid w:val="00262E73"/>
    <w:pPr>
      <w:widowControl w:val="0"/>
      <w:spacing w:after="200" w:line="276" w:lineRule="auto"/>
    </w:pPr>
    <w:rPr>
      <w:rFonts w:ascii="Public Sans Light" w:eastAsiaTheme="minorHAnsi" w:hAnsi="Public Sans Light"/>
      <w:lang w:val="en-US" w:eastAsia="en-US"/>
    </w:rPr>
  </w:style>
  <w:style w:type="paragraph" w:customStyle="1" w:styleId="4FF04D926CF44DE8B3B741F430768E863">
    <w:name w:val="4FF04D926CF44DE8B3B741F430768E863"/>
    <w:rsid w:val="00262E73"/>
    <w:pPr>
      <w:widowControl w:val="0"/>
      <w:spacing w:after="200" w:line="276" w:lineRule="auto"/>
    </w:pPr>
    <w:rPr>
      <w:rFonts w:ascii="Public Sans Light" w:eastAsiaTheme="minorHAnsi" w:hAnsi="Public Sans Light"/>
      <w:lang w:val="en-US" w:eastAsia="en-US"/>
    </w:rPr>
  </w:style>
  <w:style w:type="paragraph" w:customStyle="1" w:styleId="BA4B9F92F2D5441D9F5454E13642EA08">
    <w:name w:val="BA4B9F92F2D5441D9F5454E13642EA08"/>
    <w:rsid w:val="00262E73"/>
    <w:pPr>
      <w:widowControl w:val="0"/>
      <w:spacing w:after="200" w:line="276" w:lineRule="auto"/>
    </w:pPr>
    <w:rPr>
      <w:rFonts w:ascii="Public Sans Light" w:eastAsiaTheme="minorHAnsi" w:hAnsi="Public Sans Light"/>
      <w:lang w:val="en-US" w:eastAsia="en-US"/>
    </w:rPr>
  </w:style>
  <w:style w:type="paragraph" w:customStyle="1" w:styleId="1C00A88D3FA74BDEAB6805555F053319">
    <w:name w:val="1C00A88D3FA74BDEAB6805555F053319"/>
    <w:rsid w:val="00262E73"/>
    <w:pPr>
      <w:widowControl w:val="0"/>
      <w:spacing w:after="200" w:line="276" w:lineRule="auto"/>
    </w:pPr>
    <w:rPr>
      <w:rFonts w:ascii="Public Sans Light" w:eastAsiaTheme="minorHAnsi" w:hAnsi="Public Sans Light"/>
      <w:lang w:val="en-US" w:eastAsia="en-US"/>
    </w:rPr>
  </w:style>
  <w:style w:type="paragraph" w:customStyle="1" w:styleId="44EFCE4E13D84A71A3553578A0F17CE9">
    <w:name w:val="44EFCE4E13D84A71A3553578A0F17CE9"/>
    <w:rsid w:val="00262E73"/>
    <w:pPr>
      <w:widowControl w:val="0"/>
      <w:spacing w:after="200" w:line="276" w:lineRule="auto"/>
    </w:pPr>
    <w:rPr>
      <w:rFonts w:ascii="Public Sans Light" w:eastAsiaTheme="minorHAnsi" w:hAnsi="Public Sans Light"/>
      <w:lang w:val="en-US" w:eastAsia="en-US"/>
    </w:rPr>
  </w:style>
  <w:style w:type="paragraph" w:customStyle="1" w:styleId="06C6A66A466B4215B3B1EF64C11A76A83">
    <w:name w:val="06C6A66A466B4215B3B1EF64C11A76A83"/>
    <w:rsid w:val="00262E73"/>
    <w:pPr>
      <w:widowControl w:val="0"/>
      <w:spacing w:after="200" w:line="276" w:lineRule="auto"/>
    </w:pPr>
    <w:rPr>
      <w:rFonts w:ascii="Public Sans Light" w:eastAsiaTheme="minorHAnsi" w:hAnsi="Public Sans Light"/>
      <w:lang w:val="en-US" w:eastAsia="en-US"/>
    </w:rPr>
  </w:style>
  <w:style w:type="paragraph" w:customStyle="1" w:styleId="E485C6F9C6C941CB93361F9DF495746D3">
    <w:name w:val="E485C6F9C6C941CB93361F9DF495746D3"/>
    <w:rsid w:val="00262E73"/>
    <w:pPr>
      <w:widowControl w:val="0"/>
      <w:spacing w:after="200" w:line="276" w:lineRule="auto"/>
    </w:pPr>
    <w:rPr>
      <w:rFonts w:ascii="Public Sans Light" w:eastAsiaTheme="minorHAnsi" w:hAnsi="Public Sans Light"/>
      <w:lang w:val="en-US" w:eastAsia="en-US"/>
    </w:rPr>
  </w:style>
  <w:style w:type="paragraph" w:customStyle="1" w:styleId="3BAF87E2E46A40FEA8A84B8965DB6BB23">
    <w:name w:val="3BAF87E2E46A40FEA8A84B8965DB6BB23"/>
    <w:rsid w:val="00262E73"/>
    <w:pPr>
      <w:widowControl w:val="0"/>
      <w:spacing w:after="200" w:line="276" w:lineRule="auto"/>
    </w:pPr>
    <w:rPr>
      <w:rFonts w:ascii="Public Sans Light" w:eastAsiaTheme="minorHAnsi" w:hAnsi="Public Sans Light"/>
      <w:lang w:val="en-US" w:eastAsia="en-US"/>
    </w:rPr>
  </w:style>
  <w:style w:type="paragraph" w:customStyle="1" w:styleId="F47BB7F92BC6445CADF77326DCD1D7EA3">
    <w:name w:val="F47BB7F92BC6445CADF77326DCD1D7EA3"/>
    <w:rsid w:val="00262E73"/>
    <w:pPr>
      <w:widowControl w:val="0"/>
      <w:spacing w:after="200" w:line="276" w:lineRule="auto"/>
    </w:pPr>
    <w:rPr>
      <w:rFonts w:ascii="Public Sans Light" w:eastAsiaTheme="minorHAnsi" w:hAnsi="Public Sans Light"/>
      <w:lang w:val="en-US" w:eastAsia="en-US"/>
    </w:rPr>
  </w:style>
  <w:style w:type="paragraph" w:customStyle="1" w:styleId="CF9CDA0AAD3048528EC56AC472CA44BE3">
    <w:name w:val="CF9CDA0AAD3048528EC56AC472CA44BE3"/>
    <w:rsid w:val="00262E73"/>
    <w:pPr>
      <w:widowControl w:val="0"/>
      <w:spacing w:after="200" w:line="276" w:lineRule="auto"/>
    </w:pPr>
    <w:rPr>
      <w:rFonts w:ascii="Public Sans Light" w:eastAsiaTheme="minorHAnsi" w:hAnsi="Public Sans Light"/>
      <w:lang w:val="en-US" w:eastAsia="en-US"/>
    </w:rPr>
  </w:style>
  <w:style w:type="paragraph" w:customStyle="1" w:styleId="BFEF71716EA0456B80C108811935D2403">
    <w:name w:val="BFEF71716EA0456B80C108811935D2403"/>
    <w:rsid w:val="00262E73"/>
    <w:pPr>
      <w:widowControl w:val="0"/>
      <w:spacing w:after="200" w:line="276" w:lineRule="auto"/>
    </w:pPr>
    <w:rPr>
      <w:rFonts w:ascii="Public Sans Light" w:eastAsiaTheme="minorHAnsi" w:hAnsi="Public Sans Light"/>
      <w:lang w:val="en-US" w:eastAsia="en-US"/>
    </w:rPr>
  </w:style>
  <w:style w:type="paragraph" w:customStyle="1" w:styleId="9FD12019E42A4380A4D5F486FC8B39BA3">
    <w:name w:val="9FD12019E42A4380A4D5F486FC8B39BA3"/>
    <w:rsid w:val="00262E73"/>
    <w:pPr>
      <w:widowControl w:val="0"/>
      <w:spacing w:after="200" w:line="276" w:lineRule="auto"/>
    </w:pPr>
    <w:rPr>
      <w:rFonts w:ascii="Public Sans Light" w:eastAsiaTheme="minorHAnsi" w:hAnsi="Public Sans Light"/>
      <w:lang w:val="en-US" w:eastAsia="en-US"/>
    </w:rPr>
  </w:style>
  <w:style w:type="paragraph" w:customStyle="1" w:styleId="93AADCE03970B9418991FC8E2A3CD93D">
    <w:name w:val="93AADCE03970B9418991FC8E2A3CD93D"/>
    <w:rsid w:val="00DB5789"/>
    <w:pPr>
      <w:spacing w:after="0" w:line="240" w:lineRule="auto"/>
    </w:pPr>
    <w:rPr>
      <w:kern w:val="2"/>
      <w:sz w:val="24"/>
      <w:szCs w:val="24"/>
      <w:lang w:val="en-CN" w:eastAsia="zh-CN"/>
      <w14:ligatures w14:val="standardContextual"/>
    </w:rPr>
  </w:style>
  <w:style w:type="paragraph" w:customStyle="1" w:styleId="920B55D0342BDA4AB4301AE0ECA858C4">
    <w:name w:val="920B55D0342BDA4AB4301AE0ECA858C4"/>
    <w:rsid w:val="00DB5789"/>
    <w:pPr>
      <w:spacing w:after="0" w:line="240" w:lineRule="auto"/>
    </w:pPr>
    <w:rPr>
      <w:kern w:val="2"/>
      <w:sz w:val="24"/>
      <w:szCs w:val="24"/>
      <w:lang w:val="en-CN" w:eastAsia="zh-CN"/>
      <w14:ligatures w14:val="standardContextual"/>
    </w:rPr>
  </w:style>
  <w:style w:type="paragraph" w:customStyle="1" w:styleId="E2201B85A5E56C469B81EE21536CEAB3">
    <w:name w:val="E2201B85A5E56C469B81EE21536CEAB3"/>
    <w:rsid w:val="00DB5789"/>
    <w:pPr>
      <w:spacing w:after="0" w:line="240" w:lineRule="auto"/>
    </w:pPr>
    <w:rPr>
      <w:kern w:val="2"/>
      <w:sz w:val="24"/>
      <w:szCs w:val="24"/>
      <w:lang w:val="en-CN" w:eastAsia="zh-CN"/>
      <w14:ligatures w14:val="standardContextual"/>
    </w:rPr>
  </w:style>
  <w:style w:type="paragraph" w:customStyle="1" w:styleId="8911A2776D8F1C409FA075891367412E">
    <w:name w:val="8911A2776D8F1C409FA075891367412E"/>
    <w:rsid w:val="00DB5789"/>
    <w:pPr>
      <w:spacing w:after="0" w:line="240" w:lineRule="auto"/>
    </w:pPr>
    <w:rPr>
      <w:kern w:val="2"/>
      <w:sz w:val="24"/>
      <w:szCs w:val="24"/>
      <w:lang w:val="en-CN" w:eastAsia="zh-CN"/>
      <w14:ligatures w14:val="standardContextual"/>
    </w:rPr>
  </w:style>
  <w:style w:type="paragraph" w:customStyle="1" w:styleId="69252EAB71303D42BB09973E72FD0F0E">
    <w:name w:val="69252EAB71303D42BB09973E72FD0F0E"/>
    <w:rsid w:val="00DB5789"/>
    <w:pPr>
      <w:spacing w:after="0" w:line="240" w:lineRule="auto"/>
    </w:pPr>
    <w:rPr>
      <w:kern w:val="2"/>
      <w:sz w:val="24"/>
      <w:szCs w:val="24"/>
      <w:lang w:val="en-CN"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39090-2524-4BD6-85FB-3E40AD1FD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Citrix Hypervisor PV in PVH</vt:lpstr>
    </vt:vector>
  </TitlesOfParts>
  <Company>Citrix</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Citrix Hypervisor PV in PVH</dc:title>
  <dc:subject>XenServer 7.1 VDI Encryption</dc:subject>
  <dc:creator>Copyright © 2020 Citrix Systems. Inc. All rights reserved.</dc:creator>
  <cp:keywords>Citrix Hypervisor PV in PVH</cp:keywords>
  <dc:description>Citrix Hypervisor PV in PVH</dc:description>
  <cp:lastModifiedBy>SHU LIU （刘姝）</cp:lastModifiedBy>
  <cp:revision>212</cp:revision>
  <cp:lastPrinted>2018-12-06T11:02:00Z</cp:lastPrinted>
  <dcterms:created xsi:type="dcterms:W3CDTF">2020-07-23T10:11:00Z</dcterms:created>
  <dcterms:modified xsi:type="dcterms:W3CDTF">2023-10-25T08:19:00Z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2011-11-29T00:00:00Z</vt:filetime>
  </property>
  <property fmtid="{D5CDD505-2E9C-101B-9397-08002B2CF9AE}" pid="3" name="LastSaved">
    <vt:filetime>2012-08-29T00:00:00Z</vt:filetime>
  </property>
</Properties>
</file>